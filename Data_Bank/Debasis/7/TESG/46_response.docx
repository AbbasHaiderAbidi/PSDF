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</w:p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</w:p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</w:p>
    <w:p w:rsid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</w:p>
    <w:p w:rsidR="006C3B23" w:rsidRPr="000752C5" w:rsidRDefault="006C3B23" w:rsidP="000752C5">
      <w:pPr>
        <w:spacing w:line="276" w:lineRule="auto"/>
        <w:jc w:val="both"/>
        <w:rPr>
          <w:rFonts w:ascii="Book Antiqua" w:hAnsi="Book Antiqua"/>
          <w:lang w:val="en-US"/>
        </w:rPr>
      </w:pPr>
    </w:p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</w:p>
    <w:p w:rsidR="000752C5" w:rsidRPr="000752C5" w:rsidRDefault="00C27CEB" w:rsidP="000752C5">
      <w:pPr>
        <w:spacing w:line="276" w:lineRule="auto"/>
        <w:jc w:val="both"/>
        <w:rPr>
          <w:rFonts w:ascii="Book Antiqua" w:hAnsi="Book Antiqua"/>
          <w:lang w:val="en-US"/>
        </w:rPr>
      </w:pPr>
      <w:ins w:id="0" w:author="posoco" w:date="2021-11-30T11:45:00Z">
        <w:r>
          <w:rPr>
            <w:rFonts w:ascii="Book Antiqua" w:hAnsi="Book Antiqua"/>
            <w:lang w:val="en-US"/>
          </w:rPr>
          <w:t>&lt;&gt;</w:t>
        </w:r>
      </w:ins>
      <w:del w:id="1" w:author="posoco" w:date="2021-11-30T11:45:00Z">
        <w:r w:rsidR="00E744AA" w:rsidDel="00C27CEB">
          <w:rPr>
            <w:rFonts w:ascii="Book Antiqua" w:hAnsi="Book Antiqua"/>
            <w:lang w:val="en-US"/>
          </w:rPr>
          <w:delText>E</w:delText>
        </w:r>
      </w:del>
      <w:bookmarkStart w:id="2" w:name="_GoBack"/>
      <w:bookmarkEnd w:id="2"/>
      <w:del w:id="3" w:author="posoco" w:date="2021-11-30T19:50:00Z">
        <w:r w:rsidR="00E744AA" w:rsidDel="002C2666">
          <w:rPr>
            <w:rFonts w:ascii="Book Antiqua" w:hAnsi="Book Antiqua"/>
            <w:lang w:val="en-US"/>
          </w:rPr>
          <w:delText>R</w:delText>
        </w:r>
      </w:del>
      <w:r w:rsidR="00E744AA">
        <w:rPr>
          <w:rFonts w:ascii="Book Antiqua" w:hAnsi="Book Antiqua"/>
          <w:lang w:val="en-US"/>
        </w:rPr>
        <w:t>LDC/2021</w:t>
      </w:r>
      <w:r w:rsidR="00BE005D" w:rsidRPr="00BE005D">
        <w:rPr>
          <w:rFonts w:ascii="Book Antiqua" w:hAnsi="Book Antiqua"/>
          <w:lang w:val="en-US"/>
        </w:rPr>
        <w:t>/SO/</w:t>
      </w:r>
      <w:r w:rsidR="00E744AA" w:rsidRPr="00BE005D">
        <w:rPr>
          <w:rFonts w:ascii="Book Antiqua" w:hAnsi="Book Antiqua"/>
          <w:lang w:val="en-US"/>
        </w:rPr>
        <w:t xml:space="preserve"> </w:t>
      </w:r>
      <w:r w:rsidR="00E744AA">
        <w:rPr>
          <w:rFonts w:ascii="Book Antiqua" w:hAnsi="Book Antiqua"/>
          <w:lang w:val="en-US"/>
        </w:rPr>
        <w:t xml:space="preserve">                   </w:t>
      </w:r>
      <w:r w:rsidR="00BE005D" w:rsidRPr="00BE005D">
        <w:rPr>
          <w:rFonts w:ascii="Book Antiqua" w:hAnsi="Book Antiqua"/>
          <w:lang w:val="en-US"/>
        </w:rPr>
        <w:t xml:space="preserve">/                                         </w:t>
      </w:r>
      <w:r w:rsidR="00E744AA">
        <w:rPr>
          <w:rFonts w:ascii="Book Antiqua" w:hAnsi="Book Antiqua"/>
          <w:lang w:val="en-US"/>
        </w:rPr>
        <w:t xml:space="preserve">               </w:t>
      </w:r>
      <w:r w:rsidR="00BE005D" w:rsidRPr="00BE005D">
        <w:rPr>
          <w:rFonts w:ascii="Book Antiqua" w:hAnsi="Book Antiqua"/>
          <w:lang w:val="en-US"/>
        </w:rPr>
        <w:t xml:space="preserve">                   </w:t>
      </w:r>
      <w:r w:rsidR="00B04689">
        <w:rPr>
          <w:rFonts w:ascii="Book Antiqua" w:hAnsi="Book Antiqua"/>
          <w:lang w:val="en-US"/>
        </w:rPr>
        <w:t xml:space="preserve">Date: </w:t>
      </w:r>
      <w:del w:id="4" w:author="posoco" w:date="2021-11-30T11:45:00Z">
        <w:r w:rsidR="00B04689" w:rsidDel="00C27CEB">
          <w:rPr>
            <w:rFonts w:ascii="Book Antiqua" w:hAnsi="Book Antiqua"/>
            <w:lang w:val="en-US"/>
          </w:rPr>
          <w:delText>26</w:delText>
        </w:r>
        <w:r w:rsidR="00BE005D" w:rsidDel="00C27CEB">
          <w:rPr>
            <w:rFonts w:ascii="Book Antiqua" w:hAnsi="Book Antiqua"/>
            <w:lang w:val="en-US"/>
          </w:rPr>
          <w:delText>-11</w:delText>
        </w:r>
        <w:r w:rsidR="000752C5" w:rsidRPr="000752C5" w:rsidDel="00C27CEB">
          <w:rPr>
            <w:rFonts w:ascii="Book Antiqua" w:hAnsi="Book Antiqua"/>
            <w:lang w:val="en-US"/>
          </w:rPr>
          <w:delText>-2021</w:delText>
        </w:r>
      </w:del>
    </w:p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  <w:r w:rsidRPr="000752C5">
        <w:rPr>
          <w:rFonts w:ascii="Book Antiqua" w:hAnsi="Book Antiqua"/>
          <w:lang w:val="en-US"/>
        </w:rPr>
        <w:t>To,</w:t>
      </w:r>
    </w:p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  <w:r w:rsidRPr="000752C5">
        <w:rPr>
          <w:rFonts w:ascii="Book Antiqua" w:hAnsi="Book Antiqua"/>
          <w:lang w:val="en-US"/>
        </w:rPr>
        <w:t>As per distribution list.</w:t>
      </w:r>
    </w:p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</w:p>
    <w:p w:rsidR="00E744AA" w:rsidRPr="006C3B23" w:rsidRDefault="000752C5" w:rsidP="006C3B23">
      <w:pPr>
        <w:spacing w:line="276" w:lineRule="auto"/>
        <w:ind w:left="720" w:hanging="720"/>
        <w:jc w:val="both"/>
        <w:rPr>
          <w:rFonts w:ascii="Book Antiqua" w:hAnsi="Book Antiqua"/>
        </w:rPr>
      </w:pPr>
      <w:r w:rsidRPr="000752C5">
        <w:rPr>
          <w:rFonts w:ascii="Book Antiqua" w:hAnsi="Book Antiqua"/>
          <w:lang w:val="en-US"/>
        </w:rPr>
        <w:t>Sub:</w:t>
      </w:r>
      <w:r w:rsidRPr="000752C5">
        <w:rPr>
          <w:rFonts w:ascii="Book Antiqua" w:hAnsi="Book Antiqua"/>
          <w:lang w:val="en-US"/>
        </w:rPr>
        <w:tab/>
      </w:r>
      <w:r w:rsidR="00E744AA" w:rsidRPr="00E744AA">
        <w:rPr>
          <w:rFonts w:ascii="Book Antiqua" w:hAnsi="Book Antiqua"/>
          <w:lang w:val="en-US"/>
        </w:rPr>
        <w:t>Issuance of</w:t>
      </w:r>
      <w:del w:id="5" w:author="posoco" w:date="2021-11-30T11:03:00Z">
        <w:r w:rsidRPr="00E744AA" w:rsidDel="00480F47">
          <w:rPr>
            <w:rFonts w:ascii="Book Antiqua" w:hAnsi="Book Antiqua"/>
            <w:lang w:val="en-US"/>
          </w:rPr>
          <w:delText xml:space="preserve"> </w:delText>
        </w:r>
        <w:r w:rsidR="00E744AA" w:rsidRPr="00E744AA" w:rsidDel="00480F47">
          <w:rPr>
            <w:rFonts w:ascii="Book Antiqua" w:hAnsi="Book Antiqua"/>
          </w:rPr>
          <w:delText>Final implemented schedule for preparation of</w:delText>
        </w:r>
      </w:del>
      <w:ins w:id="6" w:author="posoco" w:date="2021-11-30T11:03:00Z">
        <w:r w:rsidR="00480F47">
          <w:rPr>
            <w:rFonts w:ascii="Book Antiqua" w:hAnsi="Book Antiqua"/>
          </w:rPr>
          <w:t>Reg</w:t>
        </w:r>
      </w:ins>
      <w:ins w:id="7" w:author="posoco" w:date="2021-11-30T11:04:00Z">
        <w:r w:rsidR="00480F47">
          <w:rPr>
            <w:rFonts w:ascii="Book Antiqua" w:hAnsi="Book Antiqua"/>
          </w:rPr>
          <w:t>ional Energy Account</w:t>
        </w:r>
      </w:ins>
      <w:r w:rsidR="00E744AA" w:rsidRPr="00E744AA">
        <w:rPr>
          <w:rFonts w:ascii="Book Antiqua" w:hAnsi="Book Antiqua"/>
        </w:rPr>
        <w:t xml:space="preserve"> </w:t>
      </w:r>
      <w:ins w:id="8" w:author="posoco" w:date="2021-11-30T11:04:00Z">
        <w:r w:rsidR="00480F47">
          <w:rPr>
            <w:rFonts w:ascii="Book Antiqua" w:hAnsi="Book Antiqua"/>
          </w:rPr>
          <w:t>(</w:t>
        </w:r>
      </w:ins>
      <w:r w:rsidR="00E744AA" w:rsidRPr="00E744AA">
        <w:rPr>
          <w:rFonts w:ascii="Book Antiqua" w:hAnsi="Book Antiqua"/>
        </w:rPr>
        <w:t>REA</w:t>
      </w:r>
      <w:ins w:id="9" w:author="posoco" w:date="2021-11-30T11:04:00Z">
        <w:r w:rsidR="00480F47">
          <w:rPr>
            <w:rFonts w:ascii="Book Antiqua" w:hAnsi="Book Antiqua"/>
          </w:rPr>
          <w:t xml:space="preserve">)  </w:t>
        </w:r>
      </w:ins>
      <w:del w:id="10" w:author="posoco" w:date="2021-11-30T11:04:00Z">
        <w:r w:rsidR="00E744AA" w:rsidRPr="00E744AA" w:rsidDel="00480F47">
          <w:rPr>
            <w:rFonts w:ascii="Book Antiqua" w:hAnsi="Book Antiqua"/>
          </w:rPr>
          <w:delText xml:space="preserve"> (Regional Energy Account)</w:delText>
        </w:r>
      </w:del>
      <w:ins w:id="11" w:author="posoco" w:date="2021-11-30T11:04:00Z">
        <w:r w:rsidR="00480F47">
          <w:rPr>
            <w:rFonts w:ascii="Book Antiqua" w:hAnsi="Book Antiqua"/>
          </w:rPr>
          <w:t xml:space="preserve"> on the 1</w:t>
        </w:r>
        <w:r w:rsidR="00480F47" w:rsidRPr="00480F47">
          <w:rPr>
            <w:rFonts w:ascii="Book Antiqua" w:hAnsi="Book Antiqua"/>
            <w:vertAlign w:val="superscript"/>
            <w:rPrChange w:id="12" w:author="posoco" w:date="2021-11-30T11:04:00Z">
              <w:rPr>
                <w:rFonts w:ascii="Book Antiqua" w:hAnsi="Book Antiqua"/>
              </w:rPr>
            </w:rPrChange>
          </w:rPr>
          <w:t>st</w:t>
        </w:r>
        <w:r w:rsidR="00480F47">
          <w:rPr>
            <w:rFonts w:ascii="Book Antiqua" w:hAnsi="Book Antiqua"/>
          </w:rPr>
          <w:t xml:space="preserve"> of the month - Regarding</w:t>
        </w:r>
      </w:ins>
      <w:ins w:id="13" w:author="posoco" w:date="2021-11-30T11:03:00Z">
        <w:r w:rsidR="00480F47">
          <w:rPr>
            <w:rFonts w:ascii="Book Antiqua" w:hAnsi="Book Antiqua"/>
          </w:rPr>
          <w:t xml:space="preserve"> </w:t>
        </w:r>
      </w:ins>
    </w:p>
    <w:p w:rsidR="00480F47" w:rsidRDefault="00480F47" w:rsidP="000752C5">
      <w:pPr>
        <w:spacing w:line="276" w:lineRule="auto"/>
        <w:jc w:val="both"/>
        <w:rPr>
          <w:ins w:id="14" w:author="posoco" w:date="2021-11-30T11:04:00Z"/>
          <w:rFonts w:ascii="Book Antiqua" w:hAnsi="Book Antiqua"/>
          <w:lang w:val="en-US"/>
        </w:rPr>
      </w:pPr>
      <w:proofErr w:type="gramStart"/>
      <w:ins w:id="15" w:author="posoco" w:date="2021-11-30T11:04:00Z">
        <w:r>
          <w:rPr>
            <w:rFonts w:ascii="Book Antiqua" w:hAnsi="Book Antiqua"/>
            <w:lang w:val="en-US"/>
          </w:rPr>
          <w:t>Ref :</w:t>
        </w:r>
        <w:proofErr w:type="gramEnd"/>
        <w:r>
          <w:rPr>
            <w:rFonts w:ascii="Book Antiqua" w:hAnsi="Book Antiqua"/>
            <w:lang w:val="en-US"/>
          </w:rPr>
          <w:t xml:space="preserve">  </w:t>
        </w:r>
      </w:ins>
      <w:ins w:id="16" w:author="posoco" w:date="2021-11-30T11:05:00Z">
        <w:r>
          <w:rPr>
            <w:rFonts w:ascii="Book Antiqua" w:hAnsi="Book Antiqua"/>
            <w:lang w:val="en-US"/>
          </w:rPr>
          <w:t>Your communication No. 4</w:t>
        </w:r>
      </w:ins>
      <w:ins w:id="17" w:author="posoco" w:date="2021-11-30T11:06:00Z">
        <w:r>
          <w:rPr>
            <w:rFonts w:ascii="Book Antiqua" w:hAnsi="Book Antiqua"/>
            <w:lang w:val="en-US"/>
          </w:rPr>
          <w:t xml:space="preserve">/MTGS/NPC/CEA/2021/405 </w:t>
        </w:r>
      </w:ins>
      <w:ins w:id="18" w:author="posoco" w:date="2021-11-30T11:07:00Z">
        <w:r>
          <w:rPr>
            <w:rFonts w:ascii="Book Antiqua" w:hAnsi="Book Antiqua"/>
            <w:lang w:val="en-US"/>
          </w:rPr>
          <w:t>–</w:t>
        </w:r>
      </w:ins>
      <w:ins w:id="19" w:author="posoco" w:date="2021-11-30T11:06:00Z">
        <w:r>
          <w:rPr>
            <w:rFonts w:ascii="Book Antiqua" w:hAnsi="Book Antiqua"/>
            <w:lang w:val="en-US"/>
          </w:rPr>
          <w:t xml:space="preserve"> 415</w:t>
        </w:r>
      </w:ins>
      <w:ins w:id="20" w:author="posoco" w:date="2021-11-30T11:07:00Z">
        <w:r>
          <w:rPr>
            <w:rFonts w:ascii="Book Antiqua" w:hAnsi="Book Antiqua"/>
            <w:lang w:val="en-US"/>
          </w:rPr>
          <w:t xml:space="preserve"> dated 23.11.2021</w:t>
        </w:r>
      </w:ins>
    </w:p>
    <w:p w:rsidR="000752C5" w:rsidRPr="000752C5" w:rsidRDefault="000752C5" w:rsidP="000752C5">
      <w:pPr>
        <w:spacing w:line="276" w:lineRule="auto"/>
        <w:jc w:val="both"/>
        <w:rPr>
          <w:rFonts w:ascii="Book Antiqua" w:hAnsi="Book Antiqua"/>
          <w:lang w:val="en-US"/>
        </w:rPr>
      </w:pPr>
      <w:r w:rsidRPr="000752C5">
        <w:rPr>
          <w:rFonts w:ascii="Book Antiqua" w:hAnsi="Book Antiqua"/>
          <w:lang w:val="en-US"/>
        </w:rPr>
        <w:t>Dear Sir,</w:t>
      </w:r>
    </w:p>
    <w:p w:rsidR="00480F47" w:rsidRDefault="006C3B23" w:rsidP="00B04689">
      <w:pPr>
        <w:spacing w:after="0" w:line="276" w:lineRule="auto"/>
        <w:jc w:val="both"/>
        <w:rPr>
          <w:ins w:id="21" w:author="posoco" w:date="2021-11-30T11:08:00Z"/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  <w:ins w:id="22" w:author="posoco" w:date="2021-11-30T11:07:00Z">
        <w:r w:rsidR="00480F47">
          <w:rPr>
            <w:rFonts w:ascii="Book Antiqua" w:hAnsi="Book Antiqua"/>
          </w:rPr>
          <w:t xml:space="preserve">This is </w:t>
        </w:r>
      </w:ins>
      <w:del w:id="23" w:author="posoco" w:date="2021-11-30T11:07:00Z">
        <w:r w:rsidR="00B04689" w:rsidRPr="000419B2" w:rsidDel="00480F47">
          <w:rPr>
            <w:rFonts w:ascii="Book Antiqua" w:hAnsi="Book Antiqua"/>
          </w:rPr>
          <w:delText>In</w:delText>
        </w:r>
      </w:del>
      <w:r w:rsidR="00B04689" w:rsidRPr="000419B2">
        <w:rPr>
          <w:rFonts w:ascii="Book Antiqua" w:hAnsi="Book Antiqua"/>
        </w:rPr>
        <w:t xml:space="preserve"> reference to your letter </w:t>
      </w:r>
      <w:del w:id="24" w:author="posoco" w:date="2021-11-30T11:07:00Z">
        <w:r w:rsidR="00B04689" w:rsidRPr="000419B2" w:rsidDel="00480F47">
          <w:rPr>
            <w:rFonts w:ascii="Book Antiqua" w:hAnsi="Book Antiqua"/>
          </w:rPr>
          <w:delText xml:space="preserve">with </w:delText>
        </w:r>
      </w:del>
      <w:ins w:id="25" w:author="posoco" w:date="2021-11-30T11:07:00Z">
        <w:r w:rsidR="00480F47">
          <w:rPr>
            <w:rFonts w:ascii="Book Antiqua" w:hAnsi="Book Antiqua"/>
          </w:rPr>
          <w:t xml:space="preserve"> </w:t>
        </w:r>
      </w:ins>
      <w:del w:id="26" w:author="posoco" w:date="2021-11-30T11:08:00Z">
        <w:r w:rsidDel="00480F47">
          <w:rPr>
            <w:rFonts w:ascii="Book Antiqua" w:hAnsi="Book Antiqua"/>
          </w:rPr>
          <w:delText>file</w:delText>
        </w:r>
      </w:del>
      <w:r>
        <w:rPr>
          <w:rFonts w:ascii="Book Antiqua" w:hAnsi="Book Antiqua"/>
        </w:rPr>
        <w:t xml:space="preserve"> no. </w:t>
      </w:r>
      <w:del w:id="27" w:author="posoco" w:date="2021-11-30T11:07:00Z">
        <w:r w:rsidDel="00480F47">
          <w:rPr>
            <w:rFonts w:ascii="Book Antiqua" w:hAnsi="Book Antiqua"/>
          </w:rPr>
          <w:delText xml:space="preserve">- </w:delText>
        </w:r>
        <w:r w:rsidR="00B04689" w:rsidRPr="000419B2" w:rsidDel="00480F47">
          <w:rPr>
            <w:rFonts w:ascii="Book Antiqua" w:hAnsi="Book Antiqua"/>
          </w:rPr>
          <w:delText xml:space="preserve"> – </w:delText>
        </w:r>
      </w:del>
      <w:r w:rsidR="00B04689" w:rsidRPr="000419B2">
        <w:rPr>
          <w:rFonts w:ascii="Book Antiqua" w:hAnsi="Book Antiqua"/>
        </w:rPr>
        <w:t>4/MTGS/NPC/CEA/</w:t>
      </w:r>
      <w:r w:rsidR="000419B2" w:rsidRPr="000419B2">
        <w:rPr>
          <w:rFonts w:ascii="Book Antiqua" w:hAnsi="Book Antiqua"/>
        </w:rPr>
        <w:t>2021/405-415, dated 23-11-21</w:t>
      </w:r>
      <w:r w:rsidR="00B04689" w:rsidRPr="000419B2">
        <w:rPr>
          <w:rFonts w:ascii="Book Antiqua" w:hAnsi="Book Antiqua"/>
        </w:rPr>
        <w:t xml:space="preserve"> </w:t>
      </w:r>
      <w:r w:rsidR="00E744AA" w:rsidRPr="000419B2">
        <w:rPr>
          <w:rFonts w:ascii="Book Antiqua" w:hAnsi="Book Antiqua"/>
        </w:rPr>
        <w:t xml:space="preserve">regarding </w:t>
      </w:r>
      <w:r>
        <w:rPr>
          <w:rFonts w:ascii="Book Antiqua" w:hAnsi="Book Antiqua"/>
        </w:rPr>
        <w:t>issuance of REA by 1</w:t>
      </w:r>
      <w:r w:rsidRPr="006C3B2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of month</w:t>
      </w:r>
      <w:ins w:id="28" w:author="posoco" w:date="2021-11-30T11:08:00Z">
        <w:r w:rsidR="00480F47">
          <w:rPr>
            <w:rFonts w:ascii="Book Antiqua" w:hAnsi="Book Antiqua"/>
          </w:rPr>
          <w:t xml:space="preserve">, the following observations are </w:t>
        </w:r>
        <w:proofErr w:type="gramStart"/>
        <w:r w:rsidR="00480F47">
          <w:rPr>
            <w:rFonts w:ascii="Book Antiqua" w:hAnsi="Book Antiqua"/>
          </w:rPr>
          <w:t>made :</w:t>
        </w:r>
        <w:proofErr w:type="gramEnd"/>
      </w:ins>
    </w:p>
    <w:p w:rsidR="00480F47" w:rsidRDefault="006C3B23" w:rsidP="00B04689">
      <w:pPr>
        <w:spacing w:after="0" w:line="276" w:lineRule="auto"/>
        <w:jc w:val="both"/>
        <w:rPr>
          <w:ins w:id="29" w:author="posoco" w:date="2021-11-30T11:08:00Z"/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E744AA" w:rsidRPr="000419B2" w:rsidRDefault="006C3B23" w:rsidP="00B04689">
      <w:pPr>
        <w:spacing w:after="0" w:line="276" w:lineRule="auto"/>
        <w:jc w:val="both"/>
        <w:rPr>
          <w:rFonts w:ascii="Book Antiqua" w:hAnsi="Book Antiqua"/>
        </w:rPr>
      </w:pPr>
      <w:del w:id="30" w:author="posoco" w:date="2021-11-30T11:08:00Z">
        <w:r w:rsidDel="00480F47">
          <w:rPr>
            <w:rFonts w:ascii="Book Antiqua" w:hAnsi="Book Antiqua"/>
          </w:rPr>
          <w:delText xml:space="preserve">following </w:delText>
        </w:r>
      </w:del>
      <w:ins w:id="31" w:author="posoco" w:date="2021-11-30T11:08:00Z">
        <w:r w:rsidR="00480F47">
          <w:rPr>
            <w:rFonts w:ascii="Book Antiqua" w:hAnsi="Book Antiqua"/>
          </w:rPr>
          <w:t>1.</w:t>
        </w:r>
      </w:ins>
      <w:ins w:id="32" w:author="posoco" w:date="2021-11-30T11:12:00Z">
        <w:r w:rsidR="00902F7D">
          <w:rPr>
            <w:rFonts w:ascii="Book Antiqua" w:hAnsi="Book Antiqua"/>
          </w:rPr>
          <w:t xml:space="preserve"> RLDCs are issuing final implemented schedule a</w:t>
        </w:r>
      </w:ins>
      <w:ins w:id="33" w:author="posoco" w:date="2021-11-30T11:09:00Z">
        <w:r w:rsidR="00480F47">
          <w:rPr>
            <w:rFonts w:ascii="Book Antiqua" w:hAnsi="Book Antiqua"/>
          </w:rPr>
          <w:t xml:space="preserve">s per </w:t>
        </w:r>
      </w:ins>
      <w:r>
        <w:rPr>
          <w:rFonts w:ascii="Book Antiqua" w:hAnsi="Book Antiqua"/>
        </w:rPr>
        <w:t>relevant clauses of IEGC (Indian Electricity Grid Code)</w:t>
      </w:r>
      <w:ins w:id="34" w:author="posoco" w:date="2021-11-30T11:12:00Z">
        <w:r w:rsidR="00902F7D">
          <w:rPr>
            <w:rFonts w:ascii="Book Antiqua" w:hAnsi="Book Antiqua"/>
          </w:rPr>
          <w:t>:</w:t>
        </w:r>
      </w:ins>
      <w:r>
        <w:rPr>
          <w:rFonts w:ascii="Book Antiqua" w:hAnsi="Book Antiqua"/>
        </w:rPr>
        <w:t xml:space="preserve"> </w:t>
      </w:r>
      <w:del w:id="35" w:author="posoco" w:date="2021-11-30T11:12:00Z">
        <w:r w:rsidDel="00902F7D">
          <w:rPr>
            <w:rFonts w:ascii="Book Antiqua" w:hAnsi="Book Antiqua"/>
          </w:rPr>
          <w:delText>on preparation of f</w:delText>
        </w:r>
        <w:r w:rsidR="00E744AA" w:rsidRPr="000419B2" w:rsidDel="00902F7D">
          <w:rPr>
            <w:rFonts w:ascii="Book Antiqua" w:hAnsi="Book Antiqua"/>
          </w:rPr>
          <w:delText xml:space="preserve">inal implemented schedule </w:delText>
        </w:r>
        <w:r w:rsidR="000419B2" w:rsidRPr="000419B2" w:rsidDel="00902F7D">
          <w:rPr>
            <w:rFonts w:ascii="Book Antiqua" w:hAnsi="Book Antiqua"/>
          </w:rPr>
          <w:delText xml:space="preserve">may kindly be considered </w:delText>
        </w:r>
        <w:r w:rsidR="00E744AA" w:rsidRPr="000419B2" w:rsidDel="00902F7D">
          <w:rPr>
            <w:rFonts w:ascii="Book Antiqua" w:hAnsi="Book Antiqua"/>
          </w:rPr>
          <w:delText>-</w:delText>
        </w:r>
      </w:del>
      <w:ins w:id="36" w:author="posoco" w:date="2021-11-30T11:12:00Z">
        <w:r w:rsidR="00902F7D">
          <w:rPr>
            <w:rFonts w:ascii="Book Antiqua" w:hAnsi="Book Antiqua"/>
          </w:rPr>
          <w:t xml:space="preserve"> </w:t>
        </w:r>
      </w:ins>
    </w:p>
    <w:p w:rsidR="00E744AA" w:rsidRPr="00E744AA" w:rsidRDefault="00E744AA" w:rsidP="00B04689">
      <w:pPr>
        <w:spacing w:after="0" w:line="276" w:lineRule="auto"/>
        <w:jc w:val="both"/>
        <w:rPr>
          <w:rFonts w:ascii="Book Antiqua" w:hAnsi="Book Antiqua"/>
        </w:rPr>
      </w:pPr>
    </w:p>
    <w:p w:rsidR="00E744AA" w:rsidRPr="00B04689" w:rsidRDefault="00E744AA" w:rsidP="00B04689">
      <w:pPr>
        <w:spacing w:after="0" w:line="276" w:lineRule="auto"/>
        <w:jc w:val="both"/>
        <w:rPr>
          <w:rFonts w:ascii="Book Antiqua" w:hAnsi="Book Antiqua"/>
          <w:b/>
          <w:bCs/>
        </w:rPr>
      </w:pPr>
      <w:r w:rsidRPr="00E744AA">
        <w:rPr>
          <w:rFonts w:ascii="Book Antiqua" w:hAnsi="Book Antiqua"/>
          <w:b/>
          <w:bCs/>
        </w:rPr>
        <w:t>IEGC 6.5.29</w:t>
      </w:r>
      <w:r w:rsidR="000419B2">
        <w:rPr>
          <w:rFonts w:ascii="Book Antiqua" w:hAnsi="Book Antiqua"/>
          <w:b/>
          <w:bCs/>
        </w:rPr>
        <w:t xml:space="preserve"> - </w:t>
      </w:r>
    </w:p>
    <w:p w:rsidR="00E744AA" w:rsidRPr="00E744AA" w:rsidRDefault="00190839" w:rsidP="000419B2">
      <w:pPr>
        <w:spacing w:after="0" w:line="276" w:lineRule="auto"/>
        <w:ind w:left="720"/>
        <w:jc w:val="both"/>
        <w:rPr>
          <w:rFonts w:ascii="Book Antiqua" w:hAnsi="Book Antiqua"/>
          <w:b/>
          <w:bCs/>
          <w:i/>
          <w:iCs/>
        </w:rPr>
      </w:pPr>
      <w:r>
        <w:rPr>
          <w:rFonts w:ascii="Book Antiqua" w:hAnsi="Book Antiqua"/>
          <w:b/>
          <w:bCs/>
          <w:i/>
          <w:iCs/>
        </w:rPr>
        <w:t xml:space="preserve"> </w:t>
      </w:r>
      <w:del w:id="37" w:author="posoco" w:date="2021-11-30T11:13:00Z">
        <w:r w:rsidDel="00902F7D">
          <w:rPr>
            <w:rFonts w:ascii="Book Antiqua" w:hAnsi="Book Antiqua"/>
            <w:b/>
            <w:bCs/>
            <w:i/>
            <w:iCs/>
          </w:rPr>
          <w:delText xml:space="preserve">          </w:delText>
        </w:r>
      </w:del>
      <w:r w:rsidR="00E744AA" w:rsidRPr="00E744AA">
        <w:rPr>
          <w:rFonts w:ascii="Book Antiqua" w:hAnsi="Book Antiqua"/>
          <w:b/>
          <w:bCs/>
          <w:i/>
          <w:iCs/>
        </w:rPr>
        <w:t>“</w:t>
      </w:r>
      <w:r w:rsidR="00E744AA" w:rsidRPr="00E744AA">
        <w:rPr>
          <w:rFonts w:ascii="Book Antiqua" w:hAnsi="Book Antiqua"/>
          <w:b/>
          <w:bCs/>
          <w:i/>
          <w:iCs/>
          <w:u w:val="single"/>
        </w:rPr>
        <w:t>After the operating day is over at 2400 hours</w:t>
      </w:r>
      <w:r w:rsidR="00E744AA" w:rsidRPr="00E744AA">
        <w:rPr>
          <w:rFonts w:ascii="Book Antiqua" w:hAnsi="Book Antiqua"/>
          <w:b/>
          <w:bCs/>
          <w:i/>
          <w:iCs/>
        </w:rPr>
        <w:t xml:space="preserve">, the </w:t>
      </w:r>
      <w:r w:rsidR="00E744AA" w:rsidRPr="00E744AA">
        <w:rPr>
          <w:rFonts w:ascii="Book Antiqua" w:hAnsi="Book Antiqua"/>
          <w:b/>
          <w:bCs/>
          <w:i/>
          <w:iCs/>
          <w:u w:val="single"/>
        </w:rPr>
        <w:t>schedule finally implemented</w:t>
      </w:r>
      <w:r w:rsidR="00E744AA" w:rsidRPr="00E744AA">
        <w:rPr>
          <w:rFonts w:ascii="Book Antiqua" w:hAnsi="Book Antiqua"/>
          <w:b/>
          <w:bCs/>
          <w:i/>
          <w:iCs/>
        </w:rPr>
        <w:t xml:space="preserve"> during the day (</w:t>
      </w:r>
      <w:proofErr w:type="gramStart"/>
      <w:r w:rsidR="00E744AA" w:rsidRPr="00E744AA">
        <w:rPr>
          <w:rFonts w:ascii="Book Antiqua" w:hAnsi="Book Antiqua"/>
          <w:b/>
          <w:bCs/>
          <w:i/>
          <w:iCs/>
        </w:rPr>
        <w:t>taking into account</w:t>
      </w:r>
      <w:proofErr w:type="gramEnd"/>
      <w:r w:rsidR="00E744AA" w:rsidRPr="00E744AA">
        <w:rPr>
          <w:rFonts w:ascii="Book Antiqua" w:hAnsi="Book Antiqua"/>
          <w:b/>
          <w:bCs/>
          <w:i/>
          <w:iCs/>
        </w:rPr>
        <w:t xml:space="preserve"> all before-the-fact changes in despatch schedule of generating stations and drawl schedule of the States) </w:t>
      </w:r>
      <w:r w:rsidR="00E744AA" w:rsidRPr="00E744AA">
        <w:rPr>
          <w:rFonts w:ascii="Book Antiqua" w:hAnsi="Book Antiqua"/>
          <w:b/>
          <w:bCs/>
          <w:i/>
          <w:iCs/>
          <w:u w:val="single"/>
        </w:rPr>
        <w:t>shall be issued by RLDC</w:t>
      </w:r>
      <w:r w:rsidR="00E744AA" w:rsidRPr="00E744AA">
        <w:rPr>
          <w:rFonts w:ascii="Book Antiqua" w:hAnsi="Book Antiqua"/>
          <w:b/>
          <w:bCs/>
          <w:i/>
          <w:iCs/>
        </w:rPr>
        <w:t>. These schedules shall be the datum for commercial accounting. The average ex-bus capability for each ISGS shall also be worked out based on all before-the-fact advice to RLDC.”</w:t>
      </w:r>
    </w:p>
    <w:p w:rsidR="00E744AA" w:rsidRPr="00E744AA" w:rsidRDefault="00E744AA" w:rsidP="00B04689">
      <w:pPr>
        <w:spacing w:after="0" w:line="276" w:lineRule="auto"/>
        <w:jc w:val="both"/>
        <w:rPr>
          <w:rFonts w:ascii="Book Antiqua" w:hAnsi="Book Antiqua"/>
        </w:rPr>
      </w:pPr>
    </w:p>
    <w:p w:rsidR="00E744AA" w:rsidRPr="00B04689" w:rsidRDefault="00E744AA" w:rsidP="00B04689">
      <w:pPr>
        <w:spacing w:after="0" w:line="276" w:lineRule="auto"/>
        <w:jc w:val="both"/>
        <w:rPr>
          <w:rFonts w:ascii="Book Antiqua" w:hAnsi="Book Antiqua"/>
          <w:b/>
          <w:bCs/>
        </w:rPr>
      </w:pPr>
      <w:r w:rsidRPr="00E744AA">
        <w:rPr>
          <w:rFonts w:ascii="Book Antiqua" w:hAnsi="Book Antiqua"/>
          <w:b/>
          <w:bCs/>
        </w:rPr>
        <w:t>IEGC 6.5.33</w:t>
      </w:r>
      <w:r w:rsidR="000419B2">
        <w:rPr>
          <w:rFonts w:ascii="Book Antiqua" w:hAnsi="Book Antiqua"/>
          <w:b/>
          <w:bCs/>
        </w:rPr>
        <w:t xml:space="preserve"> - </w:t>
      </w:r>
    </w:p>
    <w:p w:rsidR="000419B2" w:rsidRDefault="00190839" w:rsidP="006C3B23">
      <w:pPr>
        <w:spacing w:after="0" w:line="276" w:lineRule="auto"/>
        <w:ind w:left="720"/>
        <w:jc w:val="both"/>
        <w:rPr>
          <w:rFonts w:ascii="Book Antiqua" w:hAnsi="Book Antiqua"/>
          <w:b/>
          <w:bCs/>
          <w:i/>
          <w:iCs/>
        </w:rPr>
      </w:pPr>
      <w:r>
        <w:rPr>
          <w:rFonts w:ascii="Book Antiqua" w:hAnsi="Book Antiqua"/>
          <w:b/>
          <w:bCs/>
          <w:i/>
          <w:iCs/>
        </w:rPr>
        <w:t xml:space="preserve">          </w:t>
      </w:r>
      <w:r w:rsidR="00E744AA" w:rsidRPr="00E744AA">
        <w:rPr>
          <w:rFonts w:ascii="Book Antiqua" w:hAnsi="Book Antiqua"/>
          <w:b/>
          <w:bCs/>
          <w:i/>
          <w:iCs/>
        </w:rPr>
        <w:t xml:space="preserve">“The procedure for scheduling and the final schedules issued by RLDC, </w:t>
      </w:r>
      <w:r w:rsidR="00E744AA" w:rsidRPr="00E744AA">
        <w:rPr>
          <w:rFonts w:ascii="Book Antiqua" w:hAnsi="Book Antiqua"/>
          <w:b/>
          <w:bCs/>
          <w:i/>
          <w:iCs/>
          <w:u w:val="single"/>
        </w:rPr>
        <w:t>shall be open to all regional entities and other regional open access customer’s entities for any checking/verification, for a period of 5 days</w:t>
      </w:r>
      <w:r w:rsidR="00E744AA" w:rsidRPr="00E744AA">
        <w:rPr>
          <w:rFonts w:ascii="Book Antiqua" w:hAnsi="Book Antiqua"/>
          <w:b/>
          <w:bCs/>
          <w:i/>
          <w:iCs/>
        </w:rPr>
        <w:t>. In case any mistake/omission is detected, the RLDC shall forthwith make a complete check and rectify the same”.</w:t>
      </w:r>
    </w:p>
    <w:p w:rsidR="000419B2" w:rsidRDefault="000419B2" w:rsidP="00B04689">
      <w:pPr>
        <w:spacing w:after="0" w:line="276" w:lineRule="auto"/>
        <w:jc w:val="both"/>
        <w:rPr>
          <w:rFonts w:ascii="Book Antiqua" w:hAnsi="Book Antiqua"/>
          <w:b/>
          <w:bCs/>
        </w:rPr>
      </w:pPr>
    </w:p>
    <w:p w:rsidR="00E744AA" w:rsidRPr="000419B2" w:rsidRDefault="006C3B23" w:rsidP="000419B2">
      <w:pPr>
        <w:spacing w:after="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         </w:t>
      </w:r>
      <w:del w:id="38" w:author="posoco" w:date="2021-11-30T11:13:00Z">
        <w:r w:rsidR="000419B2" w:rsidRPr="000419B2" w:rsidDel="00902F7D">
          <w:rPr>
            <w:rFonts w:ascii="Book Antiqua" w:hAnsi="Book Antiqua"/>
          </w:rPr>
          <w:delText>As evident n</w:delText>
        </w:r>
        <w:r w:rsidR="00E744AA" w:rsidRPr="000419B2" w:rsidDel="00902F7D">
          <w:rPr>
            <w:rFonts w:ascii="Book Antiqua" w:hAnsi="Book Antiqua"/>
          </w:rPr>
          <w:delText>o definite timeline is given in clause 6.5.29 to RLDC for publishing final implemented schedule</w:delText>
        </w:r>
        <w:r w:rsidR="000419B2" w:rsidRPr="000419B2" w:rsidDel="00902F7D">
          <w:rPr>
            <w:rFonts w:ascii="Book Antiqua" w:hAnsi="Book Antiqua"/>
          </w:rPr>
          <w:delText>. I</w:delText>
        </w:r>
        <w:r w:rsidR="00E744AA" w:rsidRPr="000419B2" w:rsidDel="00902F7D">
          <w:rPr>
            <w:rFonts w:ascii="Book Antiqua" w:hAnsi="Book Antiqua"/>
          </w:rPr>
          <w:delText>n absence of same</w:delText>
        </w:r>
        <w:r w:rsidR="00A8798D" w:rsidDel="00902F7D">
          <w:rPr>
            <w:rFonts w:ascii="Book Antiqua" w:hAnsi="Book Antiqua"/>
          </w:rPr>
          <w:delText>,</w:delText>
        </w:r>
        <w:r w:rsidR="00E744AA" w:rsidRPr="000419B2" w:rsidDel="00902F7D">
          <w:rPr>
            <w:rFonts w:ascii="Book Antiqua" w:hAnsi="Book Antiqua"/>
          </w:rPr>
          <w:delText xml:space="preserve"> </w:delText>
        </w:r>
        <w:r w:rsidR="000419B2" w:rsidDel="00902F7D">
          <w:rPr>
            <w:rFonts w:ascii="Book Antiqua" w:hAnsi="Book Antiqua"/>
          </w:rPr>
          <w:delText xml:space="preserve">as a standard practice </w:delText>
        </w:r>
        <w:r w:rsidR="000419B2" w:rsidRPr="000419B2" w:rsidDel="00902F7D">
          <w:rPr>
            <w:rFonts w:ascii="Book Antiqua" w:hAnsi="Book Antiqua"/>
          </w:rPr>
          <w:delText>once month is over</w:delText>
        </w:r>
      </w:del>
      <w:ins w:id="39" w:author="posoco" w:date="2021-11-30T11:13:00Z">
        <w:r w:rsidR="00902F7D">
          <w:rPr>
            <w:rFonts w:ascii="Book Antiqua" w:hAnsi="Book Antiqua"/>
          </w:rPr>
          <w:t xml:space="preserve"> </w:t>
        </w:r>
      </w:ins>
      <w:r w:rsidR="000419B2" w:rsidRPr="000419B2">
        <w:rPr>
          <w:rFonts w:ascii="Book Antiqua" w:hAnsi="Book Antiqua"/>
        </w:rPr>
        <w:t xml:space="preserve"> </w:t>
      </w:r>
      <w:del w:id="40" w:author="posoco" w:date="2021-11-30T11:13:00Z">
        <w:r w:rsidR="000419B2" w:rsidRPr="000419B2" w:rsidDel="00902F7D">
          <w:rPr>
            <w:rFonts w:ascii="Book Antiqua" w:hAnsi="Book Antiqua"/>
          </w:rPr>
          <w:delText>E</w:delText>
        </w:r>
      </w:del>
      <w:r w:rsidR="000419B2" w:rsidRPr="000419B2">
        <w:rPr>
          <w:rFonts w:ascii="Book Antiqua" w:hAnsi="Book Antiqua"/>
        </w:rPr>
        <w:t>RLDC</w:t>
      </w:r>
      <w:ins w:id="41" w:author="posoco" w:date="2021-11-30T11:13:00Z">
        <w:r w:rsidR="00902F7D">
          <w:rPr>
            <w:rFonts w:ascii="Book Antiqua" w:hAnsi="Book Antiqua"/>
          </w:rPr>
          <w:t>s</w:t>
        </w:r>
      </w:ins>
      <w:r w:rsidR="000419B2" w:rsidRPr="000419B2">
        <w:rPr>
          <w:rFonts w:ascii="Book Antiqua" w:hAnsi="Book Antiqua"/>
        </w:rPr>
        <w:t xml:space="preserve"> prepares (with necessary correction /rectification/reconciliation etc.) &amp; shares final (</w:t>
      </w:r>
      <w:r w:rsidR="000419B2" w:rsidRPr="000419B2">
        <w:rPr>
          <w:rFonts w:ascii="Book Antiqua" w:hAnsi="Book Antiqua"/>
          <w:b/>
          <w:bCs/>
          <w:i/>
          <w:iCs/>
          <w:u w:val="single"/>
        </w:rPr>
        <w:t>provisionally</w:t>
      </w:r>
      <w:r w:rsidR="000419B2" w:rsidRPr="000419B2">
        <w:rPr>
          <w:rFonts w:ascii="Book Antiqua" w:hAnsi="Book Antiqua"/>
          <w:b/>
          <w:bCs/>
          <w:i/>
          <w:iCs/>
        </w:rPr>
        <w:t xml:space="preserve">) </w:t>
      </w:r>
      <w:r w:rsidR="000419B2" w:rsidRPr="000419B2">
        <w:rPr>
          <w:rFonts w:ascii="Book Antiqua" w:hAnsi="Book Antiqua"/>
        </w:rPr>
        <w:t xml:space="preserve">implemented schedule data for commercial accounting of REA </w:t>
      </w:r>
      <w:r w:rsidR="000419B2" w:rsidRPr="000419B2">
        <w:rPr>
          <w:rFonts w:ascii="Book Antiqua" w:hAnsi="Book Antiqua"/>
          <w:b/>
          <w:bCs/>
          <w:i/>
          <w:iCs/>
          <w:u w:val="single"/>
        </w:rPr>
        <w:t>within two working days</w:t>
      </w:r>
      <w:ins w:id="42" w:author="posoco" w:date="2021-11-30T11:13:00Z">
        <w:r w:rsidR="00902F7D">
          <w:rPr>
            <w:rFonts w:ascii="Book Antiqua" w:hAnsi="Book Antiqua"/>
          </w:rPr>
          <w:t xml:space="preserve"> to RPCs </w:t>
        </w:r>
      </w:ins>
      <w:ins w:id="43" w:author="posoco" w:date="2021-11-30T11:14:00Z">
        <w:r w:rsidR="00902F7D">
          <w:rPr>
            <w:rFonts w:ascii="Book Antiqua" w:hAnsi="Book Antiqua"/>
          </w:rPr>
          <w:t>for issuance of monthly Regional Energy Accounts (REA)</w:t>
        </w:r>
      </w:ins>
      <w:del w:id="44" w:author="posoco" w:date="2021-11-30T11:13:00Z">
        <w:r w:rsidR="000419B2" w:rsidRPr="000419B2" w:rsidDel="00902F7D">
          <w:rPr>
            <w:rFonts w:ascii="Book Antiqua" w:hAnsi="Book Antiqua"/>
          </w:rPr>
          <w:delText>.</w:delText>
        </w:r>
      </w:del>
      <w:r w:rsidR="000419B2">
        <w:rPr>
          <w:rFonts w:ascii="Book Antiqua" w:hAnsi="Book Antiqua"/>
        </w:rPr>
        <w:t xml:space="preserve"> </w:t>
      </w:r>
      <w:del w:id="45" w:author="posoco" w:date="2021-11-30T11:15:00Z">
        <w:r w:rsidR="00E744AA" w:rsidRPr="000419B2" w:rsidDel="00902F7D">
          <w:rPr>
            <w:rFonts w:ascii="Book Antiqua" w:hAnsi="Book Antiqua"/>
          </w:rPr>
          <w:delText>Once fi</w:delText>
        </w:r>
        <w:r w:rsidDel="00902F7D">
          <w:rPr>
            <w:rFonts w:ascii="Book Antiqua" w:hAnsi="Book Antiqua"/>
          </w:rPr>
          <w:delText>nal</w:delText>
        </w:r>
      </w:del>
      <w:ins w:id="46" w:author="posoco" w:date="2021-11-30T11:15:00Z">
        <w:r w:rsidR="00902F7D">
          <w:rPr>
            <w:rFonts w:ascii="Book Antiqua" w:hAnsi="Book Antiqua"/>
          </w:rPr>
          <w:t>The provisional</w:t>
        </w:r>
      </w:ins>
      <w:r>
        <w:rPr>
          <w:rFonts w:ascii="Book Antiqua" w:hAnsi="Book Antiqua"/>
        </w:rPr>
        <w:t xml:space="preserve"> schedule is issued by </w:t>
      </w:r>
      <w:del w:id="47" w:author="posoco" w:date="2021-11-30T11:15:00Z">
        <w:r w:rsidDel="00902F7D">
          <w:rPr>
            <w:rFonts w:ascii="Book Antiqua" w:hAnsi="Book Antiqua"/>
          </w:rPr>
          <w:delText>E</w:delText>
        </w:r>
      </w:del>
      <w:r>
        <w:rPr>
          <w:rFonts w:ascii="Book Antiqua" w:hAnsi="Book Antiqua"/>
        </w:rPr>
        <w:t>RLDC</w:t>
      </w:r>
      <w:ins w:id="48" w:author="posoco" w:date="2021-11-30T11:16:00Z">
        <w:r w:rsidR="00902F7D">
          <w:rPr>
            <w:rFonts w:ascii="Book Antiqua" w:hAnsi="Book Antiqua"/>
          </w:rPr>
          <w:t>s</w:t>
        </w:r>
      </w:ins>
      <w:del w:id="49" w:author="posoco" w:date="2021-11-30T11:15:00Z">
        <w:r w:rsidDel="00902F7D">
          <w:rPr>
            <w:rFonts w:ascii="Book Antiqua" w:hAnsi="Book Antiqua"/>
          </w:rPr>
          <w:delText xml:space="preserve">, </w:delText>
        </w:r>
        <w:r w:rsidR="00E744AA" w:rsidRPr="000419B2" w:rsidDel="00902F7D">
          <w:rPr>
            <w:rFonts w:ascii="Book Antiqua" w:hAnsi="Book Antiqua"/>
          </w:rPr>
          <w:delText>same</w:delText>
        </w:r>
      </w:del>
      <w:ins w:id="50" w:author="posoco" w:date="2021-11-30T11:15:00Z">
        <w:r w:rsidR="00902F7D">
          <w:rPr>
            <w:rFonts w:ascii="Book Antiqua" w:hAnsi="Book Antiqua"/>
          </w:rPr>
          <w:t xml:space="preserve"> </w:t>
        </w:r>
      </w:ins>
      <w:r w:rsidR="00E744AA" w:rsidRPr="000419B2">
        <w:rPr>
          <w:rFonts w:ascii="Book Antiqua" w:hAnsi="Book Antiqua"/>
        </w:rPr>
        <w:t xml:space="preserve"> </w:t>
      </w:r>
      <w:del w:id="51" w:author="posoco" w:date="2021-11-30T11:16:00Z">
        <w:r w:rsidR="00E744AA" w:rsidRPr="000419B2" w:rsidDel="00902F7D">
          <w:rPr>
            <w:rFonts w:ascii="Book Antiqua" w:hAnsi="Book Antiqua"/>
          </w:rPr>
          <w:delText>is</w:delText>
        </w:r>
      </w:del>
      <w:r w:rsidR="00E744AA" w:rsidRPr="000419B2">
        <w:rPr>
          <w:rFonts w:ascii="Book Antiqua" w:hAnsi="Book Antiqua"/>
        </w:rPr>
        <w:t xml:space="preserve"> </w:t>
      </w:r>
      <w:ins w:id="52" w:author="posoco" w:date="2021-11-30T11:16:00Z">
        <w:r w:rsidR="00902F7D">
          <w:rPr>
            <w:rFonts w:ascii="Book Antiqua" w:hAnsi="Book Antiqua"/>
          </w:rPr>
          <w:t xml:space="preserve">which is kept </w:t>
        </w:r>
      </w:ins>
      <w:r w:rsidR="00E744AA" w:rsidRPr="000419B2">
        <w:rPr>
          <w:rFonts w:ascii="Book Antiqua" w:hAnsi="Book Antiqua"/>
        </w:rPr>
        <w:t xml:space="preserve">open for verification for 5 </w:t>
      </w:r>
      <w:r w:rsidR="000419B2">
        <w:rPr>
          <w:rFonts w:ascii="Book Antiqua" w:hAnsi="Book Antiqua"/>
        </w:rPr>
        <w:t>days for the regional entities</w:t>
      </w:r>
      <w:ins w:id="53" w:author="posoco" w:date="2021-11-30T11:16:00Z">
        <w:r w:rsidR="00902F7D">
          <w:rPr>
            <w:rFonts w:ascii="Book Antiqua" w:hAnsi="Book Antiqua"/>
          </w:rPr>
          <w:t xml:space="preserve"> a</w:t>
        </w:r>
      </w:ins>
      <w:ins w:id="54" w:author="posoco" w:date="2021-11-30T11:17:00Z">
        <w:r w:rsidR="00902F7D">
          <w:rPr>
            <w:rFonts w:ascii="Book Antiqua" w:hAnsi="Book Antiqua"/>
          </w:rPr>
          <w:t xml:space="preserve">s per </w:t>
        </w:r>
        <w:proofErr w:type="gramStart"/>
        <w:r w:rsidR="00902F7D">
          <w:rPr>
            <w:rFonts w:ascii="Book Antiqua" w:hAnsi="Book Antiqua"/>
          </w:rPr>
          <w:t xml:space="preserve">IEGC </w:t>
        </w:r>
      </w:ins>
      <w:r w:rsidR="000419B2">
        <w:rPr>
          <w:rFonts w:ascii="Book Antiqua" w:hAnsi="Book Antiqua"/>
        </w:rPr>
        <w:t>.</w:t>
      </w:r>
      <w:proofErr w:type="gramEnd"/>
    </w:p>
    <w:p w:rsidR="00E744AA" w:rsidRPr="00E744AA" w:rsidRDefault="00E744AA" w:rsidP="00B04689">
      <w:pPr>
        <w:spacing w:after="0" w:line="276" w:lineRule="auto"/>
        <w:jc w:val="both"/>
        <w:rPr>
          <w:rFonts w:ascii="Book Antiqua" w:hAnsi="Book Antiqua"/>
          <w:b/>
          <w:bCs/>
        </w:rPr>
      </w:pPr>
      <w:r w:rsidRPr="00E744AA">
        <w:rPr>
          <w:rFonts w:ascii="Book Antiqua" w:hAnsi="Book Antiqua"/>
          <w:b/>
          <w:bCs/>
        </w:rPr>
        <w:t xml:space="preserve"> </w:t>
      </w:r>
    </w:p>
    <w:p w:rsidR="00E744AA" w:rsidRPr="000419B2" w:rsidRDefault="00902F7D" w:rsidP="000419B2">
      <w:pPr>
        <w:spacing w:after="0" w:line="276" w:lineRule="auto"/>
        <w:jc w:val="both"/>
        <w:rPr>
          <w:rFonts w:ascii="Book Antiqua" w:hAnsi="Book Antiqua"/>
        </w:rPr>
      </w:pPr>
      <w:ins w:id="55" w:author="posoco" w:date="2021-11-30T11:17:00Z">
        <w:r>
          <w:rPr>
            <w:rFonts w:ascii="Book Antiqua" w:hAnsi="Book Antiqua"/>
          </w:rPr>
          <w:t>2.</w:t>
        </w:r>
      </w:ins>
      <w:del w:id="56" w:author="posoco" w:date="2021-11-30T11:17:00Z">
        <w:r w:rsidR="00E26743" w:rsidDel="00902F7D">
          <w:rPr>
            <w:rFonts w:ascii="Book Antiqua" w:hAnsi="Book Antiqua"/>
          </w:rPr>
          <w:delText xml:space="preserve">         </w:delText>
        </w:r>
      </w:del>
      <w:r w:rsidR="00E26743">
        <w:rPr>
          <w:rFonts w:ascii="Book Antiqua" w:hAnsi="Book Antiqua"/>
        </w:rPr>
        <w:t xml:space="preserve"> </w:t>
      </w:r>
      <w:r w:rsidR="000419B2">
        <w:rPr>
          <w:rFonts w:ascii="Book Antiqua" w:hAnsi="Book Antiqua"/>
        </w:rPr>
        <w:t>Generally t</w:t>
      </w:r>
      <w:r w:rsidR="00E744AA" w:rsidRPr="000419B2">
        <w:rPr>
          <w:rFonts w:ascii="Book Antiqua" w:hAnsi="Book Antiqua"/>
        </w:rPr>
        <w:t xml:space="preserve">wo working days for publication of </w:t>
      </w:r>
      <w:del w:id="57" w:author="posoco" w:date="2021-11-30T11:18:00Z">
        <w:r w:rsidR="00E744AA" w:rsidRPr="000419B2" w:rsidDel="00902F7D">
          <w:rPr>
            <w:rFonts w:ascii="Book Antiqua" w:hAnsi="Book Antiqua"/>
          </w:rPr>
          <w:delText>final (</w:delText>
        </w:r>
        <w:r w:rsidR="00E744AA" w:rsidRPr="000419B2" w:rsidDel="00902F7D">
          <w:rPr>
            <w:rFonts w:ascii="Book Antiqua" w:hAnsi="Book Antiqua"/>
            <w:i/>
            <w:iCs/>
            <w:u w:val="single"/>
          </w:rPr>
          <w:delText>provisionally</w:delText>
        </w:r>
        <w:r w:rsidR="006C3B23" w:rsidDel="00902F7D">
          <w:rPr>
            <w:rFonts w:ascii="Book Antiqua" w:hAnsi="Book Antiqua"/>
            <w:i/>
            <w:iCs/>
            <w:u w:val="single"/>
          </w:rPr>
          <w:delText xml:space="preserve"> issued</w:delText>
        </w:r>
        <w:r w:rsidR="00E744AA" w:rsidRPr="000419B2" w:rsidDel="00902F7D">
          <w:rPr>
            <w:rFonts w:ascii="Book Antiqua" w:hAnsi="Book Antiqua"/>
            <w:i/>
            <w:iCs/>
          </w:rPr>
          <w:delText>)</w:delText>
        </w:r>
      </w:del>
      <w:r w:rsidR="00E744AA" w:rsidRPr="000419B2">
        <w:rPr>
          <w:rFonts w:ascii="Book Antiqua" w:hAnsi="Book Antiqua"/>
          <w:i/>
          <w:iCs/>
        </w:rPr>
        <w:t xml:space="preserve"> </w:t>
      </w:r>
      <w:r w:rsidR="00E744AA" w:rsidRPr="000419B2">
        <w:rPr>
          <w:rFonts w:ascii="Book Antiqua" w:hAnsi="Book Antiqua"/>
        </w:rPr>
        <w:t>implemented schedule</w:t>
      </w:r>
      <w:ins w:id="58" w:author="posoco" w:date="2021-11-30T11:18:00Z">
        <w:r>
          <w:rPr>
            <w:rFonts w:ascii="Book Antiqua" w:hAnsi="Book Antiqua"/>
          </w:rPr>
          <w:t xml:space="preserve"> </w:t>
        </w:r>
        <w:proofErr w:type="gramStart"/>
        <w:r>
          <w:rPr>
            <w:rFonts w:ascii="Book Antiqua" w:hAnsi="Book Antiqua"/>
          </w:rPr>
          <w:t>( provisional</w:t>
        </w:r>
        <w:proofErr w:type="gramEnd"/>
        <w:r>
          <w:rPr>
            <w:rFonts w:ascii="Book Antiqua" w:hAnsi="Book Antiqua"/>
          </w:rPr>
          <w:t>)</w:t>
        </w:r>
      </w:ins>
      <w:r w:rsidR="00E744AA" w:rsidRPr="000419B2">
        <w:rPr>
          <w:rFonts w:ascii="Book Antiqua" w:hAnsi="Book Antiqua"/>
        </w:rPr>
        <w:t xml:space="preserve"> data</w:t>
      </w:r>
      <w:r w:rsidR="000419B2" w:rsidRPr="000419B2">
        <w:rPr>
          <w:rFonts w:ascii="Book Antiqua" w:hAnsi="Book Antiqua"/>
        </w:rPr>
        <w:t xml:space="preserve"> is required for completing following activities - </w:t>
      </w:r>
    </w:p>
    <w:p w:rsidR="00E744AA" w:rsidRPr="00E744AA" w:rsidRDefault="00E744AA" w:rsidP="00B04689">
      <w:pPr>
        <w:spacing w:after="0" w:line="276" w:lineRule="auto"/>
        <w:jc w:val="both"/>
        <w:rPr>
          <w:rFonts w:ascii="Book Antiqua" w:hAnsi="Book Antiqua"/>
        </w:rPr>
      </w:pPr>
    </w:p>
    <w:p w:rsidR="00E744AA" w:rsidRPr="006D54DF" w:rsidRDefault="000419B2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Book Antiqua" w:hAnsi="Book Antiqua"/>
          <w:b/>
          <w:bCs/>
          <w:rPrChange w:id="59" w:author="posoco" w:date="2021-11-30T11:38:00Z">
            <w:rPr/>
          </w:rPrChange>
        </w:rPr>
        <w:pPrChange w:id="60" w:author="posoco" w:date="2021-11-30T11:38:00Z">
          <w:pPr>
            <w:spacing w:after="0" w:line="276" w:lineRule="auto"/>
            <w:jc w:val="both"/>
          </w:pPr>
        </w:pPrChange>
      </w:pPr>
      <w:r w:rsidRPr="006D54DF">
        <w:rPr>
          <w:rFonts w:ascii="Book Antiqua" w:hAnsi="Book Antiqua"/>
          <w:b/>
          <w:bCs/>
          <w:rPrChange w:id="61" w:author="posoco" w:date="2021-11-30T11:38:00Z">
            <w:rPr/>
          </w:rPrChange>
        </w:rPr>
        <w:t>F</w:t>
      </w:r>
      <w:r w:rsidR="00E744AA" w:rsidRPr="006D54DF">
        <w:rPr>
          <w:rFonts w:ascii="Book Antiqua" w:hAnsi="Book Antiqua"/>
          <w:b/>
          <w:bCs/>
          <w:rPrChange w:id="62" w:author="posoco" w:date="2021-11-30T11:38:00Z">
            <w:rPr/>
          </w:rPrChange>
        </w:rPr>
        <w:t xml:space="preserve">or </w:t>
      </w:r>
      <w:r w:rsidRPr="006D54DF">
        <w:rPr>
          <w:rFonts w:ascii="Book Antiqua" w:hAnsi="Book Antiqua"/>
          <w:b/>
          <w:bCs/>
          <w:rPrChange w:id="63" w:author="posoco" w:date="2021-11-30T11:38:00Z">
            <w:rPr/>
          </w:rPrChange>
        </w:rPr>
        <w:t xml:space="preserve">Checking of Data - </w:t>
      </w:r>
    </w:p>
    <w:p w:rsidR="00E744AA" w:rsidRPr="00E744AA" w:rsidDel="00902F7D" w:rsidRDefault="00E744AA" w:rsidP="00B04689">
      <w:pPr>
        <w:spacing w:after="0" w:line="276" w:lineRule="auto"/>
        <w:jc w:val="both"/>
        <w:rPr>
          <w:del w:id="64" w:author="posoco" w:date="2021-11-30T11:18:00Z"/>
          <w:rFonts w:ascii="Book Antiqua" w:hAnsi="Book Antiqua"/>
        </w:rPr>
      </w:pPr>
    </w:p>
    <w:p w:rsidR="00E744AA" w:rsidRPr="00E744AA" w:rsidRDefault="00E26743" w:rsidP="00E26743">
      <w:pPr>
        <w:spacing w:after="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  <w:r w:rsidR="00E744AA" w:rsidRPr="00E744AA">
        <w:rPr>
          <w:rFonts w:ascii="Book Antiqua" w:hAnsi="Book Antiqua"/>
        </w:rPr>
        <w:t xml:space="preserve">After the operating day is over at 2400 hours, </w:t>
      </w:r>
      <w:del w:id="65" w:author="posoco" w:date="2021-11-30T11:18:00Z">
        <w:r w:rsidR="00E744AA" w:rsidRPr="00E744AA" w:rsidDel="00902F7D">
          <w:rPr>
            <w:rFonts w:ascii="Book Antiqua" w:hAnsi="Book Antiqua"/>
          </w:rPr>
          <w:delText>ERLDC</w:delText>
        </w:r>
      </w:del>
      <w:ins w:id="66" w:author="posoco" w:date="2021-11-30T11:18:00Z">
        <w:r w:rsidR="00902F7D">
          <w:rPr>
            <w:rFonts w:ascii="Book Antiqua" w:hAnsi="Book Antiqua"/>
          </w:rPr>
          <w:t>the following</w:t>
        </w:r>
      </w:ins>
      <w:r w:rsidR="00E744AA" w:rsidRPr="00E744AA">
        <w:rPr>
          <w:rFonts w:ascii="Book Antiqua" w:hAnsi="Book Antiqua"/>
        </w:rPr>
        <w:t xml:space="preserve"> </w:t>
      </w:r>
      <w:ins w:id="67" w:author="posoco" w:date="2021-11-30T11:19:00Z">
        <w:r w:rsidR="00902F7D">
          <w:rPr>
            <w:rFonts w:ascii="Book Antiqua" w:hAnsi="Book Antiqua"/>
            <w:b/>
            <w:bCs/>
            <w:i/>
            <w:iCs/>
          </w:rPr>
          <w:t xml:space="preserve">verification </w:t>
        </w:r>
        <w:proofErr w:type="spellStart"/>
        <w:r w:rsidR="00902F7D">
          <w:rPr>
            <w:rFonts w:ascii="Book Antiqua" w:hAnsi="Book Antiqua"/>
            <w:b/>
            <w:bCs/>
            <w:i/>
            <w:iCs/>
          </w:rPr>
          <w:t>in</w:t>
        </w:r>
      </w:ins>
      <w:del w:id="68" w:author="posoco" w:date="2021-11-30T11:19:00Z">
        <w:r w:rsidR="00E744AA" w:rsidRPr="00E744AA" w:rsidDel="00902F7D">
          <w:rPr>
            <w:rFonts w:ascii="Book Antiqua" w:hAnsi="Book Antiqua"/>
            <w:b/>
            <w:bCs/>
            <w:i/>
            <w:iCs/>
          </w:rPr>
          <w:delText xml:space="preserve">checks </w:delText>
        </w:r>
      </w:del>
      <w:r w:rsidR="00E744AA" w:rsidRPr="00E744AA">
        <w:rPr>
          <w:rFonts w:ascii="Book Antiqua" w:hAnsi="Book Antiqua"/>
          <w:b/>
          <w:bCs/>
          <w:i/>
          <w:iCs/>
        </w:rPr>
        <w:t>the</w:t>
      </w:r>
      <w:proofErr w:type="spellEnd"/>
      <w:r w:rsidR="00E744AA" w:rsidRPr="00E744AA">
        <w:rPr>
          <w:rFonts w:ascii="Book Antiqua" w:hAnsi="Book Antiqua"/>
          <w:b/>
          <w:bCs/>
          <w:i/>
          <w:iCs/>
        </w:rPr>
        <w:t xml:space="preserve"> schedule</w:t>
      </w:r>
      <w:ins w:id="69" w:author="posoco" w:date="2021-11-30T11:19:00Z">
        <w:r w:rsidR="00902F7D">
          <w:rPr>
            <w:rFonts w:ascii="Book Antiqua" w:hAnsi="Book Antiqua"/>
            <w:b/>
            <w:bCs/>
            <w:i/>
            <w:iCs/>
          </w:rPr>
          <w:t>s</w:t>
        </w:r>
      </w:ins>
      <w:r w:rsidR="00E744AA" w:rsidRPr="00E744AA">
        <w:rPr>
          <w:rFonts w:ascii="Book Antiqua" w:hAnsi="Book Antiqua"/>
          <w:b/>
          <w:bCs/>
          <w:i/>
          <w:iCs/>
        </w:rPr>
        <w:t xml:space="preserve"> of each generator and beneficiaries</w:t>
      </w:r>
      <w:ins w:id="70" w:author="posoco" w:date="2021-11-30T11:19:00Z">
        <w:r w:rsidR="00902F7D">
          <w:rPr>
            <w:rFonts w:ascii="Book Antiqua" w:hAnsi="Book Antiqua"/>
            <w:b/>
            <w:bCs/>
            <w:i/>
            <w:iCs/>
          </w:rPr>
          <w:t xml:space="preserve"> are done </w:t>
        </w:r>
      </w:ins>
      <w:del w:id="71" w:author="posoco" w:date="2021-11-30T11:19:00Z">
        <w:r w:rsidR="00E744AA" w:rsidRPr="00E744AA" w:rsidDel="00902F7D">
          <w:rPr>
            <w:rFonts w:ascii="Book Antiqua" w:hAnsi="Book Antiqua"/>
            <w:b/>
            <w:bCs/>
            <w:i/>
            <w:iCs/>
          </w:rPr>
          <w:delText>.</w:delText>
        </w:r>
        <w:r w:rsidR="00E744AA" w:rsidRPr="00E744AA" w:rsidDel="00902F7D">
          <w:rPr>
            <w:rFonts w:ascii="Book Antiqua" w:hAnsi="Book Antiqua"/>
          </w:rPr>
          <w:delText xml:space="preserve"> If there is</w:delText>
        </w:r>
      </w:del>
      <w:ins w:id="72" w:author="posoco" w:date="2021-11-30T11:19:00Z">
        <w:r w:rsidR="00902F7D">
          <w:rPr>
            <w:rFonts w:ascii="Book Antiqua" w:hAnsi="Book Antiqua"/>
          </w:rPr>
          <w:t>for</w:t>
        </w:r>
      </w:ins>
      <w:r w:rsidR="00E744AA" w:rsidRPr="00E744AA">
        <w:rPr>
          <w:rFonts w:ascii="Book Antiqua" w:hAnsi="Book Antiqua"/>
        </w:rPr>
        <w:t xml:space="preserve"> any discrepancy due to</w:t>
      </w:r>
      <w:ins w:id="73" w:author="posoco" w:date="2021-11-30T11:19:00Z">
        <w:r w:rsidR="00902F7D">
          <w:rPr>
            <w:rFonts w:ascii="Book Antiqua" w:hAnsi="Book Antiqua"/>
          </w:rPr>
          <w:t xml:space="preserve"> the following:</w:t>
        </w:r>
      </w:ins>
      <w:r w:rsidR="00E744AA" w:rsidRPr="00E744AA">
        <w:rPr>
          <w:rFonts w:ascii="Book Antiqua" w:hAnsi="Book Antiqua"/>
        </w:rPr>
        <w:t xml:space="preserve"> –</w:t>
      </w:r>
    </w:p>
    <w:p w:rsidR="00E744AA" w:rsidRPr="00E744AA" w:rsidRDefault="00E744AA" w:rsidP="00E26743">
      <w:pPr>
        <w:numPr>
          <w:ilvl w:val="0"/>
          <w:numId w:val="25"/>
        </w:numPr>
        <w:spacing w:after="0" w:line="276" w:lineRule="auto"/>
        <w:jc w:val="both"/>
        <w:rPr>
          <w:rFonts w:ascii="Book Antiqua" w:hAnsi="Book Antiqua"/>
        </w:rPr>
      </w:pPr>
      <w:r w:rsidRPr="00E744AA">
        <w:rPr>
          <w:rFonts w:ascii="Book Antiqua" w:hAnsi="Book Antiqua"/>
        </w:rPr>
        <w:t xml:space="preserve">Operational Difficulty in punching data related to requisition/filling tech minimum &amp; ramp data/gate closure/ power outage at stations/SLDCs  </w:t>
      </w:r>
    </w:p>
    <w:p w:rsidR="00E744AA" w:rsidRPr="00E744AA" w:rsidRDefault="00E744AA" w:rsidP="00E26743">
      <w:pPr>
        <w:numPr>
          <w:ilvl w:val="0"/>
          <w:numId w:val="25"/>
        </w:numPr>
        <w:spacing w:after="0" w:line="276" w:lineRule="auto"/>
        <w:jc w:val="both"/>
        <w:rPr>
          <w:rFonts w:ascii="Book Antiqua" w:hAnsi="Book Antiqua"/>
        </w:rPr>
      </w:pPr>
      <w:r w:rsidRPr="00E744AA">
        <w:rPr>
          <w:rFonts w:ascii="Book Antiqua" w:hAnsi="Book Antiqua"/>
        </w:rPr>
        <w:t>Software issue (application failure/ server issues/ API failure etc.)</w:t>
      </w:r>
    </w:p>
    <w:p w:rsidR="00E744AA" w:rsidRPr="00E744AA" w:rsidRDefault="00E744AA" w:rsidP="00E26743">
      <w:pPr>
        <w:numPr>
          <w:ilvl w:val="0"/>
          <w:numId w:val="25"/>
        </w:numPr>
        <w:spacing w:after="0" w:line="276" w:lineRule="auto"/>
        <w:jc w:val="both"/>
        <w:rPr>
          <w:rFonts w:ascii="Book Antiqua" w:hAnsi="Book Antiqua"/>
        </w:rPr>
      </w:pPr>
      <w:r w:rsidRPr="00E744AA">
        <w:rPr>
          <w:rFonts w:ascii="Book Antiqua" w:hAnsi="Book Antiqua"/>
        </w:rPr>
        <w:t>Communication failure at Beneficiary /Seller /RLDC</w:t>
      </w:r>
      <w:r w:rsidR="00E26743">
        <w:rPr>
          <w:rFonts w:ascii="Book Antiqua" w:hAnsi="Book Antiqua"/>
        </w:rPr>
        <w:t>s</w:t>
      </w:r>
      <w:r w:rsidRPr="00E744AA">
        <w:rPr>
          <w:rFonts w:ascii="Book Antiqua" w:hAnsi="Book Antiqua"/>
        </w:rPr>
        <w:t xml:space="preserve"> /NLDC /PX/ Trader</w:t>
      </w:r>
    </w:p>
    <w:p w:rsidR="00E744AA" w:rsidRPr="00E744AA" w:rsidRDefault="00902F7D">
      <w:pPr>
        <w:numPr>
          <w:ilvl w:val="0"/>
          <w:numId w:val="25"/>
        </w:numPr>
        <w:spacing w:after="0" w:line="276" w:lineRule="auto"/>
        <w:jc w:val="both"/>
        <w:rPr>
          <w:rFonts w:ascii="Book Antiqua" w:hAnsi="Book Antiqua"/>
        </w:rPr>
        <w:pPrChange w:id="74" w:author="posoco" w:date="2021-11-30T11:20:00Z">
          <w:pPr>
            <w:spacing w:after="0" w:line="276" w:lineRule="auto"/>
            <w:jc w:val="both"/>
          </w:pPr>
        </w:pPrChange>
      </w:pPr>
      <w:ins w:id="75" w:author="posoco" w:date="2021-11-30T11:20:00Z">
        <w:r>
          <w:rPr>
            <w:rFonts w:ascii="Book Antiqua" w:hAnsi="Book Antiqua"/>
          </w:rPr>
          <w:t xml:space="preserve">Verification </w:t>
        </w:r>
      </w:ins>
      <w:del w:id="76" w:author="posoco" w:date="2021-11-30T11:20:00Z">
        <w:r w:rsidR="00E744AA" w:rsidRPr="00E744AA" w:rsidDel="00902F7D">
          <w:rPr>
            <w:rFonts w:ascii="Book Antiqua" w:hAnsi="Book Antiqua"/>
          </w:rPr>
          <w:delText>W</w:delText>
        </w:r>
      </w:del>
      <w:ins w:id="77" w:author="posoco" w:date="2021-11-30T11:20:00Z">
        <w:r>
          <w:rPr>
            <w:rFonts w:ascii="Book Antiqua" w:hAnsi="Book Antiqua"/>
          </w:rPr>
          <w:t>w</w:t>
        </w:r>
      </w:ins>
      <w:r w:rsidR="00E744AA" w:rsidRPr="00E744AA">
        <w:rPr>
          <w:rFonts w:ascii="Book Antiqua" w:hAnsi="Book Antiqua"/>
        </w:rPr>
        <w:t xml:space="preserve">ith other RLDCs, NLDC, </w:t>
      </w:r>
      <w:del w:id="78" w:author="posoco" w:date="2021-11-30T11:21:00Z">
        <w:r w:rsidR="00E744AA" w:rsidRPr="00E744AA" w:rsidDel="00902F7D">
          <w:rPr>
            <w:rFonts w:ascii="Book Antiqua" w:hAnsi="Book Antiqua"/>
          </w:rPr>
          <w:delText xml:space="preserve">or </w:delText>
        </w:r>
      </w:del>
      <w:r w:rsidR="00E744AA" w:rsidRPr="00E744AA">
        <w:rPr>
          <w:rFonts w:ascii="Book Antiqua" w:hAnsi="Book Antiqua"/>
        </w:rPr>
        <w:t>utilit</w:t>
      </w:r>
      <w:ins w:id="79" w:author="posoco" w:date="2021-11-30T11:21:00Z">
        <w:r w:rsidR="00E36FC9">
          <w:rPr>
            <w:rFonts w:ascii="Book Antiqua" w:hAnsi="Book Antiqua"/>
          </w:rPr>
          <w:t>ies</w:t>
        </w:r>
      </w:ins>
      <w:del w:id="80" w:author="posoco" w:date="2021-11-30T11:21:00Z">
        <w:r w:rsidR="00E744AA" w:rsidRPr="00E744AA" w:rsidDel="00E36FC9">
          <w:rPr>
            <w:rFonts w:ascii="Book Antiqua" w:hAnsi="Book Antiqua"/>
          </w:rPr>
          <w:delText>y</w:delText>
        </w:r>
      </w:del>
      <w:r w:rsidR="00E744AA" w:rsidRPr="00E744AA">
        <w:rPr>
          <w:rFonts w:ascii="Book Antiqua" w:hAnsi="Book Antiqua"/>
        </w:rPr>
        <w:t xml:space="preserve">, </w:t>
      </w:r>
      <w:del w:id="81" w:author="posoco" w:date="2021-11-30T11:21:00Z">
        <w:r w:rsidR="00E744AA" w:rsidRPr="00E744AA" w:rsidDel="00902F7D">
          <w:rPr>
            <w:rFonts w:ascii="Book Antiqua" w:hAnsi="Book Antiqua"/>
          </w:rPr>
          <w:delText>or any other reason</w:delText>
        </w:r>
      </w:del>
      <w:ins w:id="82" w:author="posoco" w:date="2021-11-30T11:21:00Z">
        <w:r>
          <w:rPr>
            <w:rFonts w:ascii="Book Antiqua" w:hAnsi="Book Antiqua"/>
          </w:rPr>
          <w:t xml:space="preserve"> </w:t>
        </w:r>
      </w:ins>
      <w:r w:rsidR="00E744AA" w:rsidRPr="00E744AA">
        <w:rPr>
          <w:rFonts w:ascii="Book Antiqua" w:hAnsi="Book Antiqua"/>
        </w:rPr>
        <w:t xml:space="preserve">, </w:t>
      </w:r>
      <w:del w:id="83" w:author="posoco" w:date="2021-11-30T11:20:00Z">
        <w:r w:rsidR="00E744AA" w:rsidRPr="00E744AA" w:rsidDel="00902F7D">
          <w:rPr>
            <w:rFonts w:ascii="Book Antiqua" w:hAnsi="Book Antiqua"/>
          </w:rPr>
          <w:delText>are found by ERLDC then it is corrected before issuing implemented schedule.</w:delText>
        </w:r>
      </w:del>
      <w:ins w:id="84" w:author="posoco" w:date="2021-11-30T11:20:00Z">
        <w:r>
          <w:rPr>
            <w:rFonts w:ascii="Book Antiqua" w:hAnsi="Book Antiqua"/>
          </w:rPr>
          <w:t xml:space="preserve"> </w:t>
        </w:r>
      </w:ins>
    </w:p>
    <w:p w:rsidR="00E744AA" w:rsidRPr="00E744AA" w:rsidRDefault="00E744AA" w:rsidP="00B04689">
      <w:pPr>
        <w:spacing w:after="0" w:line="276" w:lineRule="auto"/>
        <w:jc w:val="both"/>
        <w:rPr>
          <w:rFonts w:ascii="Book Antiqua" w:hAnsi="Book Antiqua"/>
        </w:rPr>
      </w:pPr>
    </w:p>
    <w:p w:rsidR="00E744AA" w:rsidRPr="006D54DF" w:rsidRDefault="006C3B23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Book Antiqua" w:hAnsi="Book Antiqua"/>
          <w:b/>
          <w:bCs/>
          <w:rPrChange w:id="85" w:author="posoco" w:date="2021-11-30T11:38:00Z">
            <w:rPr/>
          </w:rPrChange>
        </w:rPr>
        <w:pPrChange w:id="86" w:author="posoco" w:date="2021-11-30T11:38:00Z">
          <w:pPr>
            <w:spacing w:after="0" w:line="276" w:lineRule="auto"/>
            <w:jc w:val="both"/>
          </w:pPr>
        </w:pPrChange>
      </w:pPr>
      <w:r w:rsidRPr="006D54DF">
        <w:rPr>
          <w:rFonts w:ascii="Book Antiqua" w:hAnsi="Book Antiqua"/>
          <w:b/>
          <w:bCs/>
          <w:rPrChange w:id="87" w:author="posoco" w:date="2021-11-30T11:38:00Z">
            <w:rPr/>
          </w:rPrChange>
        </w:rPr>
        <w:t>F</w:t>
      </w:r>
      <w:r w:rsidR="00E744AA" w:rsidRPr="006D54DF">
        <w:rPr>
          <w:rFonts w:ascii="Book Antiqua" w:hAnsi="Book Antiqua"/>
          <w:b/>
          <w:bCs/>
          <w:rPrChange w:id="88" w:author="posoco" w:date="2021-11-30T11:38:00Z">
            <w:rPr/>
          </w:rPrChange>
        </w:rPr>
        <w:t>or correcti</w:t>
      </w:r>
      <w:r w:rsidRPr="006D54DF">
        <w:rPr>
          <w:rFonts w:ascii="Book Antiqua" w:hAnsi="Book Antiqua"/>
          <w:b/>
          <w:bCs/>
          <w:rPrChange w:id="89" w:author="posoco" w:date="2021-11-30T11:38:00Z">
            <w:rPr/>
          </w:rPrChange>
        </w:rPr>
        <w:t xml:space="preserve">on/rectification/reconciliation - </w:t>
      </w:r>
    </w:p>
    <w:p w:rsidR="00E744AA" w:rsidRPr="00E744AA" w:rsidRDefault="00E744AA" w:rsidP="00B04689">
      <w:pPr>
        <w:spacing w:after="0" w:line="276" w:lineRule="auto"/>
        <w:jc w:val="both"/>
        <w:rPr>
          <w:rFonts w:ascii="Book Antiqua" w:hAnsi="Book Antiqua"/>
        </w:rPr>
      </w:pPr>
    </w:p>
    <w:p w:rsidR="00E744AA" w:rsidRPr="006C3B23" w:rsidRDefault="00E744AA" w:rsidP="00E26743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Book Antiqua" w:hAnsi="Book Antiqua"/>
        </w:rPr>
      </w:pPr>
      <w:r w:rsidRPr="006C3B23">
        <w:rPr>
          <w:rFonts w:ascii="Book Antiqua" w:hAnsi="Book Antiqua"/>
        </w:rPr>
        <w:t xml:space="preserve">Correct the discrepancies found while checking and </w:t>
      </w:r>
      <w:r w:rsidRPr="006C3B23">
        <w:rPr>
          <w:rFonts w:ascii="Book Antiqua" w:hAnsi="Book Antiqua"/>
          <w:b/>
          <w:bCs/>
          <w:i/>
          <w:iCs/>
        </w:rPr>
        <w:t>coordinating with other RLDC in case of IR schedule correction</w:t>
      </w:r>
      <w:r w:rsidRPr="006C3B23">
        <w:rPr>
          <w:rFonts w:ascii="Book Antiqua" w:hAnsi="Book Antiqua"/>
        </w:rPr>
        <w:t xml:space="preserve">. </w:t>
      </w:r>
    </w:p>
    <w:p w:rsidR="00E744AA" w:rsidRPr="006C3B23" w:rsidRDefault="00E744AA" w:rsidP="00E26743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Book Antiqua" w:hAnsi="Book Antiqua"/>
        </w:rPr>
      </w:pPr>
      <w:r w:rsidRPr="006C3B23">
        <w:rPr>
          <w:rFonts w:ascii="Book Antiqua" w:hAnsi="Book Antiqua"/>
        </w:rPr>
        <w:t xml:space="preserve">In case of any correction in done in SCED then corrected quantum sent to NLDC and </w:t>
      </w:r>
      <w:r w:rsidRPr="006C3B23">
        <w:rPr>
          <w:rFonts w:ascii="Book Antiqua" w:hAnsi="Book Antiqua"/>
          <w:b/>
          <w:bCs/>
          <w:i/>
          <w:iCs/>
        </w:rPr>
        <w:t>NLDC issue final IR SCED</w:t>
      </w:r>
      <w:r w:rsidRPr="006C3B23">
        <w:rPr>
          <w:rFonts w:ascii="Book Antiqua" w:hAnsi="Book Antiqua"/>
        </w:rPr>
        <w:t xml:space="preserve">. </w:t>
      </w:r>
    </w:p>
    <w:p w:rsidR="00E744AA" w:rsidRPr="006C3B23" w:rsidRDefault="00E744AA" w:rsidP="00E26743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Book Antiqua" w:hAnsi="Book Antiqua"/>
        </w:rPr>
      </w:pPr>
      <w:r w:rsidRPr="006C3B23">
        <w:rPr>
          <w:rFonts w:ascii="Book Antiqua" w:hAnsi="Book Antiqua"/>
        </w:rPr>
        <w:t xml:space="preserve">In case of a </w:t>
      </w:r>
      <w:r w:rsidRPr="006C3B23">
        <w:rPr>
          <w:rFonts w:ascii="Book Antiqua" w:hAnsi="Book Antiqua"/>
          <w:b/>
          <w:bCs/>
          <w:i/>
          <w:iCs/>
        </w:rPr>
        <w:t>grid disturbance</w:t>
      </w:r>
      <w:r w:rsidRPr="006C3B23">
        <w:rPr>
          <w:rFonts w:ascii="Book Antiqua" w:hAnsi="Book Antiqua"/>
        </w:rPr>
        <w:t>, the schedule of the generator is revised as per actual and actual data is available after the operating day is over after validation of actual data.</w:t>
      </w:r>
    </w:p>
    <w:p w:rsidR="00E744AA" w:rsidRPr="00E744AA" w:rsidRDefault="00E744AA" w:rsidP="00B04689">
      <w:pPr>
        <w:spacing w:after="0" w:line="276" w:lineRule="auto"/>
        <w:jc w:val="both"/>
        <w:rPr>
          <w:rFonts w:ascii="Book Antiqua" w:hAnsi="Book Antiqua"/>
          <w:b/>
          <w:bCs/>
        </w:rPr>
      </w:pPr>
    </w:p>
    <w:p w:rsidR="00E744AA" w:rsidRPr="00E744AA" w:rsidDel="006D54DF" w:rsidRDefault="00E26743" w:rsidP="00B04689">
      <w:pPr>
        <w:spacing w:after="0" w:line="276" w:lineRule="auto"/>
        <w:jc w:val="both"/>
        <w:rPr>
          <w:del w:id="90" w:author="posoco" w:date="2021-11-30T11:39:00Z"/>
          <w:rFonts w:ascii="Book Antiqua" w:hAnsi="Book Antiqua"/>
        </w:rPr>
      </w:pPr>
      <w:del w:id="91" w:author="posoco" w:date="2021-11-30T11:39:00Z">
        <w:r w:rsidDel="006D54DF">
          <w:rPr>
            <w:rFonts w:ascii="Book Antiqua" w:hAnsi="Book Antiqua"/>
          </w:rPr>
          <w:delText xml:space="preserve">          </w:delText>
        </w:r>
        <w:r w:rsidR="006C3B23" w:rsidDel="006D54DF">
          <w:rPr>
            <w:rFonts w:ascii="Book Antiqua" w:hAnsi="Book Antiqua"/>
          </w:rPr>
          <w:delText>After correcting</w:delText>
        </w:r>
        <w:r w:rsidR="00E744AA" w:rsidRPr="00E744AA" w:rsidDel="006D54DF">
          <w:rPr>
            <w:rFonts w:ascii="Book Antiqua" w:hAnsi="Book Antiqua"/>
          </w:rPr>
          <w:delText xml:space="preserve"> discrepancies RLDC prepare </w:delText>
        </w:r>
        <w:r w:rsidR="006C3B23" w:rsidDel="006D54DF">
          <w:rPr>
            <w:rFonts w:ascii="Book Antiqua" w:hAnsi="Book Antiqua"/>
          </w:rPr>
          <w:delText>f</w:delText>
        </w:r>
        <w:r w:rsidR="006C3B23" w:rsidRPr="006C3B23" w:rsidDel="006D54DF">
          <w:rPr>
            <w:rFonts w:ascii="Book Antiqua" w:hAnsi="Book Antiqua"/>
          </w:rPr>
          <w:delText xml:space="preserve">inal implemented schedule </w:delText>
        </w:r>
        <w:r w:rsidR="006C3B23" w:rsidDel="006D54DF">
          <w:rPr>
            <w:rFonts w:ascii="Book Antiqua" w:hAnsi="Book Antiqua"/>
          </w:rPr>
          <w:delText xml:space="preserve">for </w:delText>
        </w:r>
        <w:r w:rsidR="00E744AA" w:rsidRPr="00E744AA" w:rsidDel="006D54DF">
          <w:rPr>
            <w:rFonts w:ascii="Book Antiqua" w:hAnsi="Book Antiqua"/>
          </w:rPr>
          <w:delText xml:space="preserve">monthly REA data. </w:delText>
        </w:r>
      </w:del>
    </w:p>
    <w:p w:rsidR="00E744AA" w:rsidDel="00CE7523" w:rsidRDefault="00E26743" w:rsidP="00B04689">
      <w:pPr>
        <w:spacing w:after="0" w:line="276" w:lineRule="auto"/>
        <w:jc w:val="both"/>
        <w:rPr>
          <w:del w:id="92" w:author="posoco" w:date="2021-11-30T12:08:00Z"/>
          <w:rFonts w:ascii="Book Antiqua" w:hAnsi="Book Antiqua"/>
          <w:lang w:val="en-US"/>
        </w:rPr>
      </w:pPr>
      <w:del w:id="93" w:author="posoco" w:date="2021-11-30T11:41:00Z">
        <w:r w:rsidDel="006D54DF">
          <w:rPr>
            <w:rFonts w:ascii="Book Antiqua" w:hAnsi="Book Antiqua"/>
          </w:rPr>
          <w:delText xml:space="preserve">         </w:delText>
        </w:r>
      </w:del>
      <w:del w:id="94" w:author="posoco" w:date="2021-11-30T11:39:00Z">
        <w:r w:rsidR="00A8798D" w:rsidDel="006D54DF">
          <w:rPr>
            <w:rFonts w:ascii="Book Antiqua" w:hAnsi="Book Antiqua"/>
          </w:rPr>
          <w:delText>Since</w:delText>
        </w:r>
        <w:r w:rsidR="00E744AA" w:rsidRPr="00E744AA" w:rsidDel="006D54DF">
          <w:rPr>
            <w:rFonts w:ascii="Book Antiqua" w:hAnsi="Book Antiqua"/>
          </w:rPr>
          <w:delText xml:space="preserve"> it may not be prudent to submit unprocessed data for preparation of REA</w:delText>
        </w:r>
        <w:r w:rsidR="00A8798D" w:rsidDel="006D54DF">
          <w:rPr>
            <w:rFonts w:ascii="Book Antiqua" w:hAnsi="Book Antiqua"/>
          </w:rPr>
          <w:delText xml:space="preserve"> as the same may cause frequent revision of REA,</w:delText>
        </w:r>
        <w:r w:rsidR="00E744AA" w:rsidRPr="00E744AA" w:rsidDel="006D54DF">
          <w:rPr>
            <w:rFonts w:ascii="Book Antiqua" w:hAnsi="Book Antiqua"/>
          </w:rPr>
          <w:delText xml:space="preserve"> </w:delText>
        </w:r>
        <w:r w:rsidR="00A8798D" w:rsidDel="006D54DF">
          <w:rPr>
            <w:rFonts w:ascii="Book Antiqua" w:hAnsi="Book Antiqua"/>
          </w:rPr>
          <w:delText>a</w:delText>
        </w:r>
        <w:r w:rsidR="00E744AA" w:rsidRPr="00E744AA" w:rsidDel="006D54DF">
          <w:rPr>
            <w:rFonts w:ascii="Book Antiqua" w:hAnsi="Book Antiqua"/>
          </w:rPr>
          <w:delText>t least two complete working day at ERLDC end</w:delText>
        </w:r>
      </w:del>
      <w:del w:id="95" w:author="posoco" w:date="2021-11-30T11:40:00Z">
        <w:r w:rsidR="00E744AA" w:rsidRPr="00E744AA" w:rsidDel="006D54DF">
          <w:rPr>
            <w:rFonts w:ascii="Book Antiqua" w:hAnsi="Book Antiqua"/>
          </w:rPr>
          <w:delText xml:space="preserve"> is</w:delText>
        </w:r>
      </w:del>
      <w:del w:id="96" w:author="posoco" w:date="2021-11-30T11:41:00Z">
        <w:r w:rsidR="00E744AA" w:rsidRPr="00E744AA" w:rsidDel="006D54DF">
          <w:rPr>
            <w:rFonts w:ascii="Book Antiqua" w:hAnsi="Book Antiqua"/>
          </w:rPr>
          <w:delText xml:space="preserve"> required downloading, checking, processing, and rectification, communication, synching &amp; sharing of schedule data. </w:delText>
        </w:r>
      </w:del>
      <w:ins w:id="97" w:author="posoco" w:date="2021-11-30T11:41:00Z">
        <w:r w:rsidR="006D54DF">
          <w:rPr>
            <w:rFonts w:ascii="Book Antiqua" w:hAnsi="Book Antiqua"/>
          </w:rPr>
          <w:t xml:space="preserve"> </w:t>
        </w:r>
      </w:ins>
    </w:p>
    <w:p w:rsidR="00CE7523" w:rsidRPr="00E744AA" w:rsidRDefault="00CE7523" w:rsidP="00B04689">
      <w:pPr>
        <w:spacing w:after="0" w:line="276" w:lineRule="auto"/>
        <w:jc w:val="both"/>
        <w:rPr>
          <w:ins w:id="98" w:author="posoco" w:date="2021-11-30T12:09:00Z"/>
          <w:rFonts w:ascii="Book Antiqua" w:hAnsi="Book Antiqua"/>
        </w:rPr>
      </w:pPr>
      <w:ins w:id="99" w:author="posoco" w:date="2021-11-30T12:09:00Z">
        <w:r>
          <w:rPr>
            <w:rFonts w:ascii="Book Antiqua" w:hAnsi="Book Antiqua"/>
          </w:rPr>
          <w:t xml:space="preserve">All the implemented schedules are available on </w:t>
        </w:r>
      </w:ins>
      <w:ins w:id="100" w:author="posoco" w:date="2021-11-30T12:11:00Z">
        <w:r>
          <w:rPr>
            <w:rFonts w:ascii="Book Antiqua" w:hAnsi="Book Antiqua"/>
          </w:rPr>
          <w:t xml:space="preserve">the respective </w:t>
        </w:r>
      </w:ins>
      <w:ins w:id="101" w:author="posoco" w:date="2021-11-30T12:09:00Z">
        <w:r>
          <w:rPr>
            <w:rFonts w:ascii="Book Antiqua" w:hAnsi="Book Antiqua"/>
          </w:rPr>
          <w:t xml:space="preserve">websites of RLDCs. Accordingly, NTPC may go ahead with </w:t>
        </w:r>
      </w:ins>
      <w:ins w:id="102" w:author="posoco" w:date="2021-11-30T12:11:00Z">
        <w:r>
          <w:rPr>
            <w:rFonts w:ascii="Book Antiqua" w:hAnsi="Book Antiqua"/>
          </w:rPr>
          <w:t xml:space="preserve">separate </w:t>
        </w:r>
      </w:ins>
      <w:ins w:id="103" w:author="posoco" w:date="2021-11-30T12:09:00Z">
        <w:r>
          <w:rPr>
            <w:rFonts w:ascii="Book Antiqua" w:hAnsi="Book Antiqua"/>
          </w:rPr>
          <w:t xml:space="preserve">arrangement with their beneficiaries </w:t>
        </w:r>
      </w:ins>
      <w:ins w:id="104" w:author="posoco" w:date="2021-11-30T12:10:00Z">
        <w:r>
          <w:rPr>
            <w:rFonts w:ascii="Book Antiqua" w:hAnsi="Book Antiqua"/>
          </w:rPr>
          <w:t xml:space="preserve">to accept provision bills </w:t>
        </w:r>
      </w:ins>
      <w:ins w:id="105" w:author="posoco" w:date="2021-11-30T12:11:00Z">
        <w:r>
          <w:rPr>
            <w:rFonts w:ascii="Book Antiqua" w:hAnsi="Book Antiqua"/>
          </w:rPr>
          <w:t xml:space="preserve">raised by NTPC </w:t>
        </w:r>
      </w:ins>
      <w:ins w:id="106" w:author="posoco" w:date="2021-11-30T12:10:00Z">
        <w:r>
          <w:rPr>
            <w:rFonts w:ascii="Book Antiqua" w:hAnsi="Book Antiqua"/>
          </w:rPr>
          <w:t>based on the data downloaded by NTPC from the web-site of RLDCs.</w:t>
        </w:r>
      </w:ins>
      <w:ins w:id="107" w:author="posoco" w:date="2021-11-30T12:09:00Z">
        <w:r>
          <w:rPr>
            <w:rFonts w:ascii="Book Antiqua" w:hAnsi="Book Antiqua"/>
          </w:rPr>
          <w:t xml:space="preserve"> </w:t>
        </w:r>
      </w:ins>
    </w:p>
    <w:p w:rsidR="00BE005D" w:rsidRDefault="00C27CEB" w:rsidP="00CE7523">
      <w:pPr>
        <w:spacing w:after="0" w:line="276" w:lineRule="auto"/>
        <w:jc w:val="both"/>
        <w:rPr>
          <w:rFonts w:ascii="Book Antiqua" w:hAnsi="Book Antiqua"/>
          <w:lang w:val="en-US"/>
        </w:rPr>
        <w:pPrChange w:id="108" w:author="posoco" w:date="2021-11-30T12:08:00Z">
          <w:pPr>
            <w:spacing w:line="276" w:lineRule="auto"/>
          </w:pPr>
        </w:pPrChange>
      </w:pPr>
      <w:ins w:id="109" w:author="posoco" w:date="2021-11-30T11:44:00Z">
        <w:r>
          <w:rPr>
            <w:rFonts w:ascii="Book Antiqua" w:hAnsi="Book Antiqua"/>
            <w:lang w:val="en-US"/>
          </w:rPr>
          <w:lastRenderedPageBreak/>
          <w:t xml:space="preserve">In such case, </w:t>
        </w:r>
      </w:ins>
      <w:ins w:id="110" w:author="posoco" w:date="2021-11-30T11:43:00Z">
        <w:r>
          <w:rPr>
            <w:rFonts w:ascii="Book Antiqua" w:hAnsi="Book Antiqua"/>
            <w:lang w:val="en-US"/>
          </w:rPr>
          <w:t xml:space="preserve">RLDCs shall then furnish the final implemented schedule </w:t>
        </w:r>
      </w:ins>
      <w:ins w:id="111" w:author="posoco" w:date="2021-11-30T11:44:00Z">
        <w:r>
          <w:rPr>
            <w:rFonts w:ascii="Book Antiqua" w:hAnsi="Book Antiqua"/>
            <w:lang w:val="en-US"/>
          </w:rPr>
          <w:t xml:space="preserve">to RPCs </w:t>
        </w:r>
      </w:ins>
      <w:ins w:id="112" w:author="posoco" w:date="2021-11-30T11:43:00Z">
        <w:r>
          <w:rPr>
            <w:rFonts w:ascii="Book Antiqua" w:hAnsi="Book Antiqua"/>
            <w:lang w:val="en-US"/>
          </w:rPr>
          <w:t>only after receipt of observations from all the Utilities after 5 days as per IEGC</w:t>
        </w:r>
      </w:ins>
      <w:ins w:id="113" w:author="posoco" w:date="2021-11-30T11:44:00Z">
        <w:r>
          <w:rPr>
            <w:rFonts w:ascii="Book Antiqua" w:hAnsi="Book Antiqua"/>
            <w:lang w:val="en-US"/>
          </w:rPr>
          <w:t xml:space="preserve"> instead of sending provisional schedules after two days</w:t>
        </w:r>
      </w:ins>
      <w:ins w:id="114" w:author="posoco" w:date="2021-11-30T11:43:00Z">
        <w:r>
          <w:rPr>
            <w:rFonts w:ascii="Book Antiqua" w:hAnsi="Book Antiqua"/>
            <w:lang w:val="en-US"/>
          </w:rPr>
          <w:t>.</w:t>
        </w:r>
      </w:ins>
    </w:p>
    <w:p w:rsidR="00BE005D" w:rsidRDefault="00BE005D" w:rsidP="00BE005D">
      <w:pPr>
        <w:spacing w:line="276" w:lineRule="auto"/>
        <w:rPr>
          <w:rFonts w:ascii="Book Antiqua" w:hAnsi="Book Antiqua"/>
          <w:lang w:val="en-US"/>
        </w:rPr>
      </w:pPr>
      <w:r w:rsidRPr="00BE005D">
        <w:rPr>
          <w:rFonts w:ascii="Book Antiqua" w:hAnsi="Book Antiqua"/>
          <w:lang w:val="en-US"/>
        </w:rPr>
        <w:t xml:space="preserve">Thanking you </w:t>
      </w:r>
    </w:p>
    <w:p w:rsidR="00BE005D" w:rsidRDefault="00BE005D" w:rsidP="00BE005D">
      <w:pPr>
        <w:spacing w:line="276" w:lineRule="auto"/>
        <w:jc w:val="right"/>
        <w:rPr>
          <w:rFonts w:ascii="Book Antiqua" w:hAnsi="Book Antiqua"/>
          <w:lang w:val="en-US"/>
        </w:rPr>
      </w:pPr>
      <w:r w:rsidRPr="00BE005D">
        <w:rPr>
          <w:rFonts w:ascii="Book Antiqua" w:hAnsi="Book Antiqua"/>
          <w:lang w:val="en-US"/>
        </w:rPr>
        <w:t>Yours faithfully,</w:t>
      </w:r>
    </w:p>
    <w:p w:rsidR="00BE005D" w:rsidRPr="00BE005D" w:rsidRDefault="00BE005D" w:rsidP="00BE005D">
      <w:pPr>
        <w:spacing w:line="276" w:lineRule="auto"/>
        <w:jc w:val="right"/>
        <w:rPr>
          <w:rFonts w:ascii="Book Antiqua" w:hAnsi="Book Antiqua"/>
          <w:lang w:val="en-US"/>
        </w:rPr>
      </w:pPr>
    </w:p>
    <w:p w:rsidR="00BE005D" w:rsidRPr="00BE005D" w:rsidRDefault="00BE005D" w:rsidP="00190839">
      <w:pPr>
        <w:spacing w:after="0" w:line="276" w:lineRule="auto"/>
        <w:jc w:val="right"/>
        <w:rPr>
          <w:rFonts w:ascii="Book Antiqua" w:hAnsi="Book Antiqua"/>
          <w:lang w:val="en-US"/>
        </w:rPr>
      </w:pPr>
      <w:r w:rsidRPr="00BE005D">
        <w:rPr>
          <w:rFonts w:ascii="Book Antiqua" w:hAnsi="Book Antiqua"/>
          <w:lang w:val="en-US"/>
        </w:rPr>
        <w:t>(</w:t>
      </w:r>
      <w:del w:id="115" w:author="posoco" w:date="2021-11-30T11:45:00Z">
        <w:r w:rsidRPr="00BE005D" w:rsidDel="00C27CEB">
          <w:rPr>
            <w:rFonts w:ascii="Book Antiqua" w:hAnsi="Book Antiqua"/>
            <w:lang w:val="en-US"/>
          </w:rPr>
          <w:delText>Gopal Mitra</w:delText>
        </w:r>
      </w:del>
      <w:ins w:id="116" w:author="posoco" w:date="2021-11-30T12:10:00Z">
        <w:r w:rsidR="00CE7523">
          <w:rPr>
            <w:rFonts w:ascii="Book Antiqua" w:hAnsi="Book Antiqua"/>
            <w:lang w:val="en-US"/>
          </w:rPr>
          <w:t>…………..</w:t>
        </w:r>
      </w:ins>
      <w:r w:rsidRPr="00BE005D">
        <w:rPr>
          <w:rFonts w:ascii="Book Antiqua" w:hAnsi="Book Antiqua"/>
          <w:lang w:val="en-US"/>
        </w:rPr>
        <w:t>)</w:t>
      </w:r>
    </w:p>
    <w:p w:rsidR="00BE005D" w:rsidRPr="00190839" w:rsidRDefault="00BE005D" w:rsidP="00190839">
      <w:pPr>
        <w:spacing w:after="0" w:line="276" w:lineRule="auto"/>
        <w:jc w:val="right"/>
        <w:rPr>
          <w:rFonts w:ascii="Book Antiqua" w:hAnsi="Book Antiqua"/>
          <w:b/>
          <w:bCs/>
          <w:lang w:val="en-US"/>
        </w:rPr>
      </w:pPr>
      <w:del w:id="117" w:author="posoco" w:date="2021-11-30T11:45:00Z">
        <w:r w:rsidRPr="00190839" w:rsidDel="00C27CEB">
          <w:rPr>
            <w:rFonts w:ascii="Book Antiqua" w:hAnsi="Book Antiqua"/>
            <w:b/>
            <w:bCs/>
            <w:lang w:val="en-US"/>
          </w:rPr>
          <w:delText>CGM-in-Charge</w:delText>
        </w:r>
      </w:del>
      <w:ins w:id="118" w:author="posoco" w:date="2021-11-30T11:45:00Z">
        <w:r w:rsidR="00C27CEB">
          <w:rPr>
            <w:rFonts w:ascii="Book Antiqua" w:hAnsi="Book Antiqua"/>
            <w:b/>
            <w:bCs/>
            <w:lang w:val="en-US"/>
          </w:rPr>
          <w:t xml:space="preserve"> </w:t>
        </w:r>
      </w:ins>
    </w:p>
    <w:p w:rsidR="00E744AA" w:rsidRDefault="00E744AA" w:rsidP="00146F58">
      <w:pPr>
        <w:spacing w:line="276" w:lineRule="auto"/>
        <w:rPr>
          <w:rFonts w:ascii="Book Antiqua" w:hAnsi="Book Antiqua"/>
          <w:lang w:val="en-US"/>
        </w:rPr>
      </w:pPr>
    </w:p>
    <w:p w:rsidR="00146F58" w:rsidRPr="00146F58" w:rsidRDefault="00146F58" w:rsidP="00146F58">
      <w:pPr>
        <w:spacing w:line="276" w:lineRule="auto"/>
        <w:rPr>
          <w:rFonts w:ascii="Book Antiqua" w:hAnsi="Book Antiqua"/>
          <w:lang w:val="en-US"/>
        </w:rPr>
      </w:pPr>
      <w:r w:rsidRPr="00146F58">
        <w:rPr>
          <w:rFonts w:ascii="Book Antiqua" w:hAnsi="Book Antiqua"/>
          <w:lang w:val="en-US"/>
        </w:rPr>
        <w:t>Copy To:</w:t>
      </w:r>
    </w:p>
    <w:p w:rsidR="00146F58" w:rsidRPr="00146F58" w:rsidRDefault="00146F58" w:rsidP="00146F58">
      <w:pPr>
        <w:spacing w:line="276" w:lineRule="auto"/>
        <w:ind w:left="360"/>
        <w:rPr>
          <w:rFonts w:ascii="Book Antiqua" w:hAnsi="Book Antiqua"/>
          <w:lang w:val="en-US"/>
        </w:rPr>
      </w:pPr>
    </w:p>
    <w:p w:rsidR="00146F58" w:rsidRPr="00146F58" w:rsidRDefault="00146F58" w:rsidP="00146F58">
      <w:pPr>
        <w:widowControl w:val="0"/>
        <w:tabs>
          <w:tab w:val="left" w:pos="9450"/>
        </w:tabs>
        <w:spacing w:after="0" w:line="274" w:lineRule="exact"/>
        <w:ind w:right="25"/>
        <w:jc w:val="right"/>
        <w:rPr>
          <w:rFonts w:ascii="Book Antiqua" w:eastAsia="Times New Roman" w:hAnsi="Book Antiqua" w:cs="Times New Roman"/>
          <w:lang w:val="en-US"/>
        </w:rPr>
      </w:pPr>
      <w:r w:rsidRPr="00146F58">
        <w:rPr>
          <w:rFonts w:ascii="Book Antiqua" w:eastAsia="Times New Roman" w:hAnsi="Book Antiqua" w:cs="Times New Roman"/>
          <w:b/>
          <w:bCs/>
          <w:u w:val="single"/>
          <w:lang w:val="en-US"/>
        </w:rPr>
        <w:t>Distribution List</w:t>
      </w:r>
      <w:r w:rsidRPr="00146F58">
        <w:rPr>
          <w:rFonts w:ascii="Book Antiqua" w:eastAsia="Times New Roman" w:hAnsi="Book Antiqua" w:cs="Times New Roman"/>
          <w:lang w:val="en-US"/>
        </w:rPr>
        <w:t>:</w:t>
      </w:r>
    </w:p>
    <w:p w:rsidR="00146F58" w:rsidRPr="00146F58" w:rsidRDefault="00146F58" w:rsidP="00146F58">
      <w:pPr>
        <w:widowControl w:val="0"/>
        <w:tabs>
          <w:tab w:val="left" w:pos="9450"/>
        </w:tabs>
        <w:spacing w:after="0" w:line="274" w:lineRule="exact"/>
        <w:ind w:right="25"/>
        <w:jc w:val="right"/>
        <w:rPr>
          <w:rFonts w:ascii="Book Antiqua" w:eastAsia="Times New Roman" w:hAnsi="Book Antiqua" w:cs="Times New Roman"/>
          <w:lang w:val="en-US"/>
        </w:rPr>
      </w:pPr>
    </w:p>
    <w:p w:rsidR="00146F58" w:rsidRPr="00146F58" w:rsidRDefault="00146F58" w:rsidP="00146F58">
      <w:pPr>
        <w:widowControl w:val="0"/>
        <w:tabs>
          <w:tab w:val="left" w:pos="9450"/>
        </w:tabs>
        <w:spacing w:after="0" w:line="274" w:lineRule="exact"/>
        <w:ind w:right="25"/>
        <w:jc w:val="right"/>
        <w:rPr>
          <w:rFonts w:ascii="Book Antiqua" w:eastAsia="Times New Roman" w:hAnsi="Book Antiqua" w:cs="Times New Roman"/>
          <w:lang w:val="en-US"/>
        </w:rPr>
      </w:pPr>
    </w:p>
    <w:p w:rsidR="00233B63" w:rsidRPr="000752C5" w:rsidRDefault="00677303" w:rsidP="000752C5">
      <w:pPr>
        <w:spacing w:line="276" w:lineRule="auto"/>
        <w:jc w:val="both"/>
        <w:rPr>
          <w:rFonts w:ascii="Book Antiqua" w:hAnsi="Book Antiqua"/>
        </w:rPr>
      </w:pPr>
    </w:p>
    <w:sectPr w:rsidR="00233B63" w:rsidRPr="0007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E0"/>
    <w:multiLevelType w:val="hybridMultilevel"/>
    <w:tmpl w:val="D0D87B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869A4"/>
    <w:multiLevelType w:val="hybridMultilevel"/>
    <w:tmpl w:val="EAD69F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11F7"/>
    <w:multiLevelType w:val="hybridMultilevel"/>
    <w:tmpl w:val="B532B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D063A8"/>
    <w:multiLevelType w:val="hybridMultilevel"/>
    <w:tmpl w:val="E81875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94529"/>
    <w:multiLevelType w:val="multilevel"/>
    <w:tmpl w:val="0C88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21ADF"/>
    <w:multiLevelType w:val="multilevel"/>
    <w:tmpl w:val="3D78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E0056"/>
    <w:multiLevelType w:val="multilevel"/>
    <w:tmpl w:val="996E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A437F"/>
    <w:multiLevelType w:val="multilevel"/>
    <w:tmpl w:val="67EE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217A7"/>
    <w:multiLevelType w:val="hybridMultilevel"/>
    <w:tmpl w:val="1BC2390E"/>
    <w:lvl w:ilvl="0" w:tplc="B8A422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35881"/>
    <w:multiLevelType w:val="hybridMultilevel"/>
    <w:tmpl w:val="0512D5E4"/>
    <w:lvl w:ilvl="0" w:tplc="0A5E173C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6B459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A2A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585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0C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C4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E5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B4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0A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253B9"/>
    <w:multiLevelType w:val="hybridMultilevel"/>
    <w:tmpl w:val="5F6647F8"/>
    <w:lvl w:ilvl="0" w:tplc="68F85688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BDAA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E4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CA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A8C7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F86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5A4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B07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0F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D7277"/>
    <w:multiLevelType w:val="hybridMultilevel"/>
    <w:tmpl w:val="1C5EB18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901925"/>
    <w:multiLevelType w:val="hybridMultilevel"/>
    <w:tmpl w:val="BD2E43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671CC7"/>
    <w:multiLevelType w:val="hybridMultilevel"/>
    <w:tmpl w:val="25A0DD92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76F2B50"/>
    <w:multiLevelType w:val="hybridMultilevel"/>
    <w:tmpl w:val="D1D2DA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144F88"/>
    <w:multiLevelType w:val="multilevel"/>
    <w:tmpl w:val="96E0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93AB6"/>
    <w:multiLevelType w:val="hybridMultilevel"/>
    <w:tmpl w:val="4364E1CA"/>
    <w:lvl w:ilvl="0" w:tplc="174E5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073CE"/>
    <w:multiLevelType w:val="hybridMultilevel"/>
    <w:tmpl w:val="E7B80136"/>
    <w:lvl w:ilvl="0" w:tplc="C67E70D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34B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AC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4D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88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86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0D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89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F687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940AC"/>
    <w:multiLevelType w:val="multilevel"/>
    <w:tmpl w:val="6F38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025DC9"/>
    <w:multiLevelType w:val="hybridMultilevel"/>
    <w:tmpl w:val="425E8FB0"/>
    <w:lvl w:ilvl="0" w:tplc="E9EA6EB8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2025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86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B4E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E5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C7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01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A8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63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43F5E"/>
    <w:multiLevelType w:val="hybridMultilevel"/>
    <w:tmpl w:val="86388C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E0956"/>
    <w:multiLevelType w:val="hybridMultilevel"/>
    <w:tmpl w:val="A0649A86"/>
    <w:lvl w:ilvl="0" w:tplc="9544F2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E96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63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C00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4E05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492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A7D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47D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C64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8D7DBD"/>
    <w:multiLevelType w:val="hybridMultilevel"/>
    <w:tmpl w:val="07F6C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3E57B6"/>
    <w:multiLevelType w:val="multilevel"/>
    <w:tmpl w:val="4AD8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756F6"/>
    <w:multiLevelType w:val="hybridMultilevel"/>
    <w:tmpl w:val="EC7E357E"/>
    <w:lvl w:ilvl="0" w:tplc="77D2349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A7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2B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C8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6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E5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67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6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387913"/>
    <w:multiLevelType w:val="hybridMultilevel"/>
    <w:tmpl w:val="D0BEB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31DF8"/>
    <w:multiLevelType w:val="hybridMultilevel"/>
    <w:tmpl w:val="B8E4A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7"/>
  </w:num>
  <w:num w:numId="4">
    <w:abstractNumId w:val="7"/>
  </w:num>
  <w:num w:numId="5">
    <w:abstractNumId w:val="24"/>
  </w:num>
  <w:num w:numId="6">
    <w:abstractNumId w:val="15"/>
  </w:num>
  <w:num w:numId="7">
    <w:abstractNumId w:val="19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8"/>
  </w:num>
  <w:num w:numId="13">
    <w:abstractNumId w:val="25"/>
  </w:num>
  <w:num w:numId="14">
    <w:abstractNumId w:val="6"/>
  </w:num>
  <w:num w:numId="15">
    <w:abstractNumId w:val="21"/>
  </w:num>
  <w:num w:numId="16">
    <w:abstractNumId w:val="2"/>
  </w:num>
  <w:num w:numId="17">
    <w:abstractNumId w:val="13"/>
  </w:num>
  <w:num w:numId="18">
    <w:abstractNumId w:val="16"/>
  </w:num>
  <w:num w:numId="19">
    <w:abstractNumId w:val="0"/>
  </w:num>
  <w:num w:numId="20">
    <w:abstractNumId w:val="22"/>
  </w:num>
  <w:num w:numId="21">
    <w:abstractNumId w:val="11"/>
  </w:num>
  <w:num w:numId="22">
    <w:abstractNumId w:val="14"/>
  </w:num>
  <w:num w:numId="23">
    <w:abstractNumId w:val="1"/>
  </w:num>
  <w:num w:numId="24">
    <w:abstractNumId w:val="26"/>
  </w:num>
  <w:num w:numId="25">
    <w:abstractNumId w:val="3"/>
  </w:num>
  <w:num w:numId="26">
    <w:abstractNumId w:val="20"/>
  </w:num>
  <w:num w:numId="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osoco">
    <w15:presenceInfo w15:providerId="Windows Live" w15:userId="b4d515f8d8a8e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29"/>
    <w:rsid w:val="000419B2"/>
    <w:rsid w:val="000752C5"/>
    <w:rsid w:val="00146F58"/>
    <w:rsid w:val="00190839"/>
    <w:rsid w:val="002C2666"/>
    <w:rsid w:val="002D5E03"/>
    <w:rsid w:val="004267B1"/>
    <w:rsid w:val="00480F47"/>
    <w:rsid w:val="004D11BC"/>
    <w:rsid w:val="00677303"/>
    <w:rsid w:val="00681573"/>
    <w:rsid w:val="006C3B23"/>
    <w:rsid w:val="006D54DF"/>
    <w:rsid w:val="007A5E2A"/>
    <w:rsid w:val="00902F7D"/>
    <w:rsid w:val="00943312"/>
    <w:rsid w:val="00A8798D"/>
    <w:rsid w:val="00AD73C7"/>
    <w:rsid w:val="00B04689"/>
    <w:rsid w:val="00B05629"/>
    <w:rsid w:val="00BE005D"/>
    <w:rsid w:val="00C27CEB"/>
    <w:rsid w:val="00C56C25"/>
    <w:rsid w:val="00CE7523"/>
    <w:rsid w:val="00D9229D"/>
    <w:rsid w:val="00E26743"/>
    <w:rsid w:val="00E36FC9"/>
    <w:rsid w:val="00E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A187"/>
  <w15:docId w15:val="{04832FA9-D41A-4D27-A26E-9FD81F38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47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91D7-3EF9-468A-BCA0-3055C7F05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posoco</cp:lastModifiedBy>
  <cp:revision>2</cp:revision>
  <dcterms:created xsi:type="dcterms:W3CDTF">2021-11-30T14:20:00Z</dcterms:created>
  <dcterms:modified xsi:type="dcterms:W3CDTF">2021-11-30T14:20:00Z</dcterms:modified>
</cp:coreProperties>
</file>