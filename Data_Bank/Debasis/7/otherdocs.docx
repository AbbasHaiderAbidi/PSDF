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8437F" w14:textId="6529CB0E" w:rsidR="00B7670B" w:rsidRPr="00FA2E49" w:rsidRDefault="00FA2E49" w:rsidP="00FA2E49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Gist of discussion </w:t>
      </w:r>
      <w:r w:rsidR="00F13DB7">
        <w:rPr>
          <w:b/>
          <w:bCs/>
          <w:color w:val="000000" w:themeColor="text1"/>
        </w:rPr>
        <w:t xml:space="preserve">of meeting with POSOCO and M/s PwC on implementation of </w:t>
      </w:r>
      <w:r>
        <w:rPr>
          <w:b/>
          <w:bCs/>
          <w:color w:val="000000" w:themeColor="text1"/>
        </w:rPr>
        <w:t>N</w:t>
      </w:r>
      <w:r w:rsidR="00F13DB7">
        <w:rPr>
          <w:b/>
          <w:bCs/>
          <w:color w:val="000000" w:themeColor="text1"/>
        </w:rPr>
        <w:t xml:space="preserve">ational </w:t>
      </w:r>
      <w:r>
        <w:rPr>
          <w:b/>
          <w:bCs/>
          <w:color w:val="000000" w:themeColor="text1"/>
        </w:rPr>
        <w:t>O</w:t>
      </w:r>
      <w:r w:rsidR="00F13DB7">
        <w:rPr>
          <w:b/>
          <w:bCs/>
          <w:color w:val="000000" w:themeColor="text1"/>
        </w:rPr>
        <w:t xml:space="preserve">pen </w:t>
      </w:r>
      <w:r>
        <w:rPr>
          <w:b/>
          <w:bCs/>
          <w:color w:val="000000" w:themeColor="text1"/>
        </w:rPr>
        <w:t>A</w:t>
      </w:r>
      <w:r w:rsidR="00F13DB7">
        <w:rPr>
          <w:b/>
          <w:bCs/>
          <w:color w:val="000000" w:themeColor="text1"/>
        </w:rPr>
        <w:t xml:space="preserve">ccess </w:t>
      </w:r>
      <w:r>
        <w:rPr>
          <w:b/>
          <w:bCs/>
          <w:color w:val="000000" w:themeColor="text1"/>
        </w:rPr>
        <w:t>R</w:t>
      </w:r>
      <w:r w:rsidR="00F13DB7">
        <w:rPr>
          <w:b/>
          <w:bCs/>
          <w:color w:val="000000" w:themeColor="text1"/>
        </w:rPr>
        <w:t xml:space="preserve">egistry (NOAR) </w:t>
      </w:r>
      <w:r w:rsidR="00913282">
        <w:rPr>
          <w:b/>
          <w:bCs/>
          <w:color w:val="000000" w:themeColor="text1"/>
        </w:rPr>
        <w:t>held on 25</w:t>
      </w:r>
      <w:r w:rsidR="00F13DB7" w:rsidRPr="00F13DB7">
        <w:rPr>
          <w:b/>
          <w:bCs/>
          <w:color w:val="000000" w:themeColor="text1"/>
          <w:vertAlign w:val="superscript"/>
        </w:rPr>
        <w:t>th</w:t>
      </w:r>
      <w:r w:rsidR="00F13DB7">
        <w:rPr>
          <w:b/>
          <w:bCs/>
          <w:color w:val="000000" w:themeColor="text1"/>
        </w:rPr>
        <w:t xml:space="preserve"> November </w:t>
      </w:r>
      <w:r w:rsidR="00913282">
        <w:rPr>
          <w:b/>
          <w:bCs/>
          <w:color w:val="000000" w:themeColor="text1"/>
        </w:rPr>
        <w:t>2021</w:t>
      </w:r>
      <w:r w:rsidR="00F13DB7">
        <w:rPr>
          <w:b/>
          <w:bCs/>
          <w:color w:val="000000" w:themeColor="text1"/>
        </w:rPr>
        <w:t>, at NLDC</w:t>
      </w:r>
    </w:p>
    <w:p w14:paraId="69721874" w14:textId="77777777" w:rsidR="00B7670B" w:rsidRPr="00FA2E49" w:rsidRDefault="00B7670B" w:rsidP="00B7670B">
      <w:pPr>
        <w:jc w:val="both"/>
        <w:rPr>
          <w:color w:val="000000" w:themeColor="text1"/>
        </w:rPr>
      </w:pPr>
    </w:p>
    <w:p w14:paraId="6A400E2D" w14:textId="0EC75C43" w:rsidR="00DF3F6F" w:rsidRDefault="000E71DA" w:rsidP="00F13DB7">
      <w:pPr>
        <w:pStyle w:val="ListParagraph"/>
        <w:jc w:val="both"/>
        <w:rPr>
          <w:color w:val="000000" w:themeColor="text1"/>
        </w:rPr>
      </w:pPr>
      <w:r w:rsidRPr="00F13DB7">
        <w:rPr>
          <w:color w:val="000000" w:themeColor="text1"/>
        </w:rPr>
        <w:t xml:space="preserve">The meeting was </w:t>
      </w:r>
      <w:r w:rsidR="004D3E14" w:rsidRPr="00F13DB7">
        <w:rPr>
          <w:color w:val="000000" w:themeColor="text1"/>
        </w:rPr>
        <w:t xml:space="preserve">chaired by </w:t>
      </w:r>
      <w:r w:rsidR="00B7670B" w:rsidRPr="00F13DB7">
        <w:rPr>
          <w:color w:val="000000" w:themeColor="text1"/>
        </w:rPr>
        <w:t>Executive Director, NLDC</w:t>
      </w:r>
      <w:r w:rsidR="00DF3F6F" w:rsidRPr="00F13DB7">
        <w:rPr>
          <w:color w:val="000000" w:themeColor="text1"/>
        </w:rPr>
        <w:t>.</w:t>
      </w:r>
    </w:p>
    <w:p w14:paraId="112B2686" w14:textId="77777777" w:rsidR="00F13DB7" w:rsidRPr="00F13DB7" w:rsidRDefault="00F13DB7" w:rsidP="00F13DB7">
      <w:pPr>
        <w:pStyle w:val="ListParagraph"/>
        <w:jc w:val="both"/>
        <w:rPr>
          <w:color w:val="000000" w:themeColor="text1"/>
        </w:rPr>
      </w:pPr>
    </w:p>
    <w:p w14:paraId="5921189F" w14:textId="753A1ECE" w:rsidR="00B7670B" w:rsidRPr="00F13DB7" w:rsidRDefault="00E1041C" w:rsidP="00F13DB7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F13DB7">
        <w:rPr>
          <w:color w:val="000000" w:themeColor="text1"/>
        </w:rPr>
        <w:t>Project Manager (NOAR)</w:t>
      </w:r>
      <w:r w:rsidR="00B7670B" w:rsidRPr="00F13DB7">
        <w:rPr>
          <w:color w:val="000000" w:themeColor="text1"/>
        </w:rPr>
        <w:t xml:space="preserve"> welcomed all the participants in the </w:t>
      </w:r>
      <w:r w:rsidR="00DF3F6F" w:rsidRPr="00F13DB7">
        <w:rPr>
          <w:color w:val="000000" w:themeColor="text1"/>
        </w:rPr>
        <w:t>meeting</w:t>
      </w:r>
      <w:r w:rsidRPr="00F13DB7">
        <w:rPr>
          <w:color w:val="000000" w:themeColor="text1"/>
        </w:rPr>
        <w:t>.</w:t>
      </w:r>
    </w:p>
    <w:p w14:paraId="51BCB168" w14:textId="7FD6B73D" w:rsidR="00E1041C" w:rsidRPr="00F13DB7" w:rsidRDefault="00E1041C" w:rsidP="00F13DB7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F13DB7">
        <w:rPr>
          <w:color w:val="000000" w:themeColor="text1"/>
        </w:rPr>
        <w:t xml:space="preserve">POSOCO </w:t>
      </w:r>
      <w:r w:rsidR="00913282" w:rsidRPr="00F13DB7">
        <w:rPr>
          <w:color w:val="000000" w:themeColor="text1"/>
        </w:rPr>
        <w:t xml:space="preserve">and </w:t>
      </w:r>
      <w:r w:rsidRPr="00F13DB7">
        <w:rPr>
          <w:color w:val="000000" w:themeColor="text1"/>
        </w:rPr>
        <w:t xml:space="preserve">M/s PwC </w:t>
      </w:r>
      <w:r w:rsidR="00913282" w:rsidRPr="00F13DB7">
        <w:rPr>
          <w:color w:val="000000" w:themeColor="text1"/>
        </w:rPr>
        <w:t xml:space="preserve">discussed the status of different milestones of the </w:t>
      </w:r>
      <w:r w:rsidR="00F13DB7">
        <w:rPr>
          <w:color w:val="000000" w:themeColor="text1"/>
        </w:rPr>
        <w:t xml:space="preserve">NOAR </w:t>
      </w:r>
      <w:r w:rsidR="00913282" w:rsidRPr="00F13DB7">
        <w:rPr>
          <w:color w:val="000000" w:themeColor="text1"/>
        </w:rPr>
        <w:t>project</w:t>
      </w:r>
      <w:r w:rsidR="00435999" w:rsidRPr="00F13DB7">
        <w:rPr>
          <w:color w:val="000000" w:themeColor="text1"/>
        </w:rPr>
        <w:t xml:space="preserve">. </w:t>
      </w:r>
      <w:r w:rsidR="009B4899">
        <w:rPr>
          <w:color w:val="000000" w:themeColor="text1"/>
        </w:rPr>
        <w:t>The details are enclosed as Annexure.</w:t>
      </w:r>
    </w:p>
    <w:p w14:paraId="4D0D851C" w14:textId="77777777" w:rsidR="00DB53E6" w:rsidRDefault="00913282" w:rsidP="00F13DB7">
      <w:pPr>
        <w:pStyle w:val="ListParagraph"/>
        <w:numPr>
          <w:ilvl w:val="0"/>
          <w:numId w:val="10"/>
        </w:numPr>
        <w:jc w:val="both"/>
        <w:rPr>
          <w:ins w:id="0" w:author="posoco" w:date="2021-11-30T08:03:00Z"/>
          <w:color w:val="000000" w:themeColor="text1"/>
        </w:rPr>
      </w:pPr>
      <w:r w:rsidRPr="00F13DB7">
        <w:rPr>
          <w:color w:val="000000" w:themeColor="text1"/>
        </w:rPr>
        <w:t xml:space="preserve">POSOCO </w:t>
      </w:r>
      <w:r w:rsidR="00A352FA" w:rsidRPr="00F13DB7">
        <w:rPr>
          <w:color w:val="000000" w:themeColor="text1"/>
        </w:rPr>
        <w:t xml:space="preserve">discussed </w:t>
      </w:r>
      <w:r w:rsidR="009B4899">
        <w:rPr>
          <w:color w:val="000000" w:themeColor="text1"/>
        </w:rPr>
        <w:t xml:space="preserve">the </w:t>
      </w:r>
      <w:r w:rsidR="00A352FA" w:rsidRPr="00F13DB7">
        <w:rPr>
          <w:color w:val="000000" w:themeColor="text1"/>
        </w:rPr>
        <w:t xml:space="preserve">major issues </w:t>
      </w:r>
      <w:r w:rsidR="009B4899">
        <w:rPr>
          <w:color w:val="000000" w:themeColor="text1"/>
        </w:rPr>
        <w:t>viz.</w:t>
      </w:r>
      <w:r w:rsidR="00A352FA" w:rsidRPr="00F13DB7">
        <w:rPr>
          <w:color w:val="000000" w:themeColor="text1"/>
        </w:rPr>
        <w:t xml:space="preserve"> </w:t>
      </w:r>
      <w:r w:rsidR="009B4899">
        <w:rPr>
          <w:color w:val="000000" w:themeColor="text1"/>
        </w:rPr>
        <w:t xml:space="preserve">procurement of Microsoft OS and Database </w:t>
      </w:r>
      <w:r w:rsidR="00A352FA" w:rsidRPr="00F13DB7">
        <w:rPr>
          <w:color w:val="000000" w:themeColor="text1"/>
        </w:rPr>
        <w:t>license</w:t>
      </w:r>
      <w:r w:rsidR="009B4899">
        <w:rPr>
          <w:color w:val="000000" w:themeColor="text1"/>
        </w:rPr>
        <w:t>s, set up of d</w:t>
      </w:r>
      <w:r w:rsidR="00A352FA" w:rsidRPr="00F13DB7">
        <w:rPr>
          <w:color w:val="000000" w:themeColor="text1"/>
        </w:rPr>
        <w:t xml:space="preserve">isaster recovery on cloud and </w:t>
      </w:r>
      <w:r w:rsidR="009B4899">
        <w:rPr>
          <w:color w:val="000000" w:themeColor="text1"/>
        </w:rPr>
        <w:t>procurement of WAN/</w:t>
      </w:r>
      <w:r w:rsidR="00A352FA" w:rsidRPr="00F13DB7">
        <w:rPr>
          <w:color w:val="000000" w:themeColor="text1"/>
        </w:rPr>
        <w:t>ILL links</w:t>
      </w:r>
      <w:r w:rsidR="00DB53E6">
        <w:rPr>
          <w:color w:val="000000" w:themeColor="text1"/>
        </w:rPr>
        <w:t xml:space="preserve"> </w:t>
      </w:r>
      <w:ins w:id="1" w:author="posoco" w:date="2021-11-30T08:02:00Z">
        <w:r w:rsidR="00DB53E6">
          <w:rPr>
            <w:color w:val="000000" w:themeColor="text1"/>
          </w:rPr>
          <w:t>and possible resolution measures</w:t>
        </w:r>
      </w:ins>
      <w:r w:rsidR="00606750" w:rsidRPr="00F13DB7">
        <w:rPr>
          <w:color w:val="000000" w:themeColor="text1"/>
        </w:rPr>
        <w:t xml:space="preserve">. </w:t>
      </w:r>
      <w:r w:rsidR="009B4899">
        <w:rPr>
          <w:color w:val="000000" w:themeColor="text1"/>
        </w:rPr>
        <w:t>M/s PWC confirmed to provide resolution by 3</w:t>
      </w:r>
      <w:r w:rsidR="009B4899" w:rsidRPr="009B4899">
        <w:rPr>
          <w:color w:val="000000" w:themeColor="text1"/>
          <w:vertAlign w:val="superscript"/>
        </w:rPr>
        <w:t>rd</w:t>
      </w:r>
      <w:r w:rsidR="009B4899">
        <w:rPr>
          <w:color w:val="000000" w:themeColor="text1"/>
        </w:rPr>
        <w:t xml:space="preserve"> Dec’21.</w:t>
      </w:r>
    </w:p>
    <w:p w14:paraId="6632ADA0" w14:textId="77777777" w:rsidR="00DB53E6" w:rsidRDefault="00DB53E6" w:rsidP="00F13DB7">
      <w:pPr>
        <w:pStyle w:val="ListParagraph"/>
        <w:numPr>
          <w:ilvl w:val="0"/>
          <w:numId w:val="10"/>
        </w:numPr>
        <w:jc w:val="both"/>
        <w:rPr>
          <w:ins w:id="2" w:author="posoco" w:date="2021-11-30T08:05:00Z"/>
          <w:color w:val="000000" w:themeColor="text1"/>
        </w:rPr>
      </w:pPr>
      <w:ins w:id="3" w:author="posoco" w:date="2021-11-30T08:03:00Z">
        <w:r>
          <w:rPr>
            <w:color w:val="000000" w:themeColor="text1"/>
          </w:rPr>
          <w:t xml:space="preserve">POSOCO informed that the inspection of the </w:t>
        </w:r>
        <w:proofErr w:type="spellStart"/>
        <w:r>
          <w:rPr>
            <w:color w:val="000000" w:themeColor="text1"/>
          </w:rPr>
          <w:t>hardwares</w:t>
        </w:r>
        <w:proofErr w:type="spellEnd"/>
        <w:r>
          <w:rPr>
            <w:color w:val="000000" w:themeColor="text1"/>
          </w:rPr>
          <w:t xml:space="preserve"> is pending and plan for the s</w:t>
        </w:r>
      </w:ins>
      <w:ins w:id="4" w:author="posoco" w:date="2021-11-30T08:04:00Z">
        <w:r>
          <w:rPr>
            <w:color w:val="000000" w:themeColor="text1"/>
          </w:rPr>
          <w:t>ame is awaited. M/s PwC informed that the same wil</w:t>
        </w:r>
      </w:ins>
      <w:ins w:id="5" w:author="posoco" w:date="2021-11-30T08:05:00Z">
        <w:r>
          <w:rPr>
            <w:color w:val="000000" w:themeColor="text1"/>
          </w:rPr>
          <w:t xml:space="preserve">l submitted </w:t>
        </w:r>
        <w:proofErr w:type="spellStart"/>
        <w:r>
          <w:rPr>
            <w:color w:val="000000" w:themeColor="text1"/>
          </w:rPr>
          <w:t>ans</w:t>
        </w:r>
        <w:proofErr w:type="spellEnd"/>
        <w:r>
          <w:rPr>
            <w:color w:val="000000" w:themeColor="text1"/>
          </w:rPr>
          <w:t xml:space="preserve"> inspection activity will be completed before 3</w:t>
        </w:r>
        <w:r w:rsidRPr="00DB53E6">
          <w:rPr>
            <w:color w:val="000000" w:themeColor="text1"/>
            <w:vertAlign w:val="superscript"/>
            <w:rPrChange w:id="6" w:author="posoco" w:date="2021-11-30T08:05:00Z">
              <w:rPr>
                <w:color w:val="000000" w:themeColor="text1"/>
              </w:rPr>
            </w:rPrChange>
          </w:rPr>
          <w:t>rd</w:t>
        </w:r>
        <w:r>
          <w:rPr>
            <w:color w:val="000000" w:themeColor="text1"/>
          </w:rPr>
          <w:t xml:space="preserve"> Dec’21. </w:t>
        </w:r>
      </w:ins>
    </w:p>
    <w:p w14:paraId="018D85CC" w14:textId="7BDCBA77" w:rsidR="00913282" w:rsidRPr="00F13DB7" w:rsidRDefault="00DB53E6" w:rsidP="00F13DB7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ins w:id="7" w:author="posoco" w:date="2021-11-30T08:05:00Z">
        <w:r>
          <w:rPr>
            <w:color w:val="000000" w:themeColor="text1"/>
          </w:rPr>
          <w:t xml:space="preserve">On enquiry from POSOCO regarding the status of submission of invoice, </w:t>
        </w:r>
      </w:ins>
      <w:ins w:id="8" w:author="posoco" w:date="2021-11-30T08:06:00Z">
        <w:r>
          <w:rPr>
            <w:color w:val="000000" w:themeColor="text1"/>
          </w:rPr>
          <w:t>it was informed that the invoices also will be send by 3</w:t>
        </w:r>
        <w:r w:rsidRPr="00DB53E6">
          <w:rPr>
            <w:color w:val="000000" w:themeColor="text1"/>
            <w:vertAlign w:val="superscript"/>
            <w:rPrChange w:id="9" w:author="posoco" w:date="2021-11-30T08:06:00Z">
              <w:rPr>
                <w:color w:val="000000" w:themeColor="text1"/>
              </w:rPr>
            </w:rPrChange>
          </w:rPr>
          <w:t>rd</w:t>
        </w:r>
        <w:r>
          <w:rPr>
            <w:color w:val="000000" w:themeColor="text1"/>
          </w:rPr>
          <w:t xml:space="preserve"> Dec’21.</w:t>
        </w:r>
      </w:ins>
      <w:r w:rsidR="009B4899">
        <w:rPr>
          <w:color w:val="000000" w:themeColor="text1"/>
        </w:rPr>
        <w:t xml:space="preserve"> </w:t>
      </w:r>
    </w:p>
    <w:p w14:paraId="31B92F09" w14:textId="673EDDF3" w:rsidR="00361D11" w:rsidRPr="00F13DB7" w:rsidRDefault="00361D11" w:rsidP="00F13DB7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F13DB7">
        <w:rPr>
          <w:color w:val="000000" w:themeColor="text1"/>
        </w:rPr>
        <w:t xml:space="preserve">M/s PwC </w:t>
      </w:r>
      <w:r w:rsidR="009B4899">
        <w:rPr>
          <w:color w:val="000000" w:themeColor="text1"/>
        </w:rPr>
        <w:t xml:space="preserve">was requested </w:t>
      </w:r>
      <w:r w:rsidRPr="00F13DB7">
        <w:rPr>
          <w:color w:val="000000" w:themeColor="text1"/>
        </w:rPr>
        <w:t>to resolve the issues among the consortium members</w:t>
      </w:r>
      <w:r w:rsidR="00B774E9" w:rsidRPr="00F13DB7">
        <w:rPr>
          <w:color w:val="000000" w:themeColor="text1"/>
        </w:rPr>
        <w:t xml:space="preserve">, as </w:t>
      </w:r>
      <w:r w:rsidRPr="00F13DB7">
        <w:rPr>
          <w:color w:val="000000" w:themeColor="text1"/>
        </w:rPr>
        <w:t xml:space="preserve">being the lead applicant M/s PwC is </w:t>
      </w:r>
      <w:r w:rsidR="00B774E9" w:rsidRPr="00F13DB7">
        <w:rPr>
          <w:color w:val="000000" w:themeColor="text1"/>
        </w:rPr>
        <w:t xml:space="preserve">solely </w:t>
      </w:r>
      <w:r w:rsidRPr="00F13DB7">
        <w:rPr>
          <w:color w:val="000000" w:themeColor="text1"/>
        </w:rPr>
        <w:t xml:space="preserve">responsible for implementation of the entire </w:t>
      </w:r>
      <w:r w:rsidR="00BD643E" w:rsidRPr="00F13DB7">
        <w:rPr>
          <w:color w:val="000000" w:themeColor="text1"/>
        </w:rPr>
        <w:t xml:space="preserve">NOAR </w:t>
      </w:r>
      <w:r w:rsidRPr="00F13DB7">
        <w:rPr>
          <w:color w:val="000000" w:themeColor="text1"/>
        </w:rPr>
        <w:t xml:space="preserve">project.  </w:t>
      </w:r>
    </w:p>
    <w:p w14:paraId="209F63BA" w14:textId="60F866EA" w:rsidR="00AB2C96" w:rsidRDefault="009B4899" w:rsidP="00F13DB7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M/s </w:t>
      </w:r>
      <w:r w:rsidR="00AB2C96" w:rsidRPr="00F13DB7">
        <w:rPr>
          <w:color w:val="000000" w:themeColor="text1"/>
        </w:rPr>
        <w:t xml:space="preserve">PWC assured to complete </w:t>
      </w:r>
      <w:r w:rsidR="00C36C07">
        <w:rPr>
          <w:color w:val="000000" w:themeColor="text1"/>
        </w:rPr>
        <w:t xml:space="preserve">all </w:t>
      </w:r>
      <w:r w:rsidR="00AB2C96" w:rsidRPr="00F13DB7">
        <w:rPr>
          <w:color w:val="000000" w:themeColor="text1"/>
        </w:rPr>
        <w:t xml:space="preserve">the </w:t>
      </w:r>
      <w:r w:rsidR="00C36C07">
        <w:rPr>
          <w:color w:val="000000" w:themeColor="text1"/>
        </w:rPr>
        <w:t xml:space="preserve">deliverables </w:t>
      </w:r>
      <w:r w:rsidR="00AB2C96" w:rsidRPr="00F13DB7">
        <w:rPr>
          <w:color w:val="000000" w:themeColor="text1"/>
        </w:rPr>
        <w:t xml:space="preserve">by </w:t>
      </w:r>
      <w:del w:id="10" w:author="posoco" w:date="2021-11-30T08:07:00Z">
        <w:r w:rsidR="00AB2C96" w:rsidRPr="00F13DB7" w:rsidDel="00DB53E6">
          <w:rPr>
            <w:color w:val="000000" w:themeColor="text1"/>
          </w:rPr>
          <w:delText>the end of the</w:delText>
        </w:r>
      </w:del>
      <w:ins w:id="11" w:author="posoco" w:date="2021-11-30T08:07:00Z">
        <w:r w:rsidR="00DB53E6">
          <w:rPr>
            <w:color w:val="000000" w:themeColor="text1"/>
          </w:rPr>
          <w:t xml:space="preserve"> 31</w:t>
        </w:r>
        <w:proofErr w:type="gramStart"/>
        <w:r w:rsidR="00DB53E6" w:rsidRPr="00DB53E6">
          <w:rPr>
            <w:color w:val="000000" w:themeColor="text1"/>
            <w:vertAlign w:val="superscript"/>
            <w:rPrChange w:id="12" w:author="posoco" w:date="2021-11-30T08:07:00Z">
              <w:rPr>
                <w:color w:val="000000" w:themeColor="text1"/>
              </w:rPr>
            </w:rPrChange>
          </w:rPr>
          <w:t>st</w:t>
        </w:r>
        <w:r w:rsidR="00DB53E6">
          <w:rPr>
            <w:color w:val="000000" w:themeColor="text1"/>
          </w:rPr>
          <w:t xml:space="preserve"> </w:t>
        </w:r>
      </w:ins>
      <w:r w:rsidR="00AB2C96" w:rsidRPr="00F13DB7">
        <w:rPr>
          <w:color w:val="000000" w:themeColor="text1"/>
        </w:rPr>
        <w:t xml:space="preserve"> Dec</w:t>
      </w:r>
      <w:proofErr w:type="gramEnd"/>
      <w:r w:rsidR="00AB2C96" w:rsidRPr="00F13DB7">
        <w:rPr>
          <w:color w:val="000000" w:themeColor="text1"/>
        </w:rPr>
        <w:t xml:space="preserve"> </w:t>
      </w:r>
      <w:ins w:id="13" w:author="posoco" w:date="2021-11-30T08:07:00Z">
        <w:r w:rsidR="00DB53E6">
          <w:rPr>
            <w:color w:val="000000" w:themeColor="text1"/>
          </w:rPr>
          <w:t>‘</w:t>
        </w:r>
      </w:ins>
      <w:del w:id="14" w:author="posoco" w:date="2021-11-30T08:07:00Z">
        <w:r w:rsidR="00AB2C96" w:rsidRPr="00F13DB7" w:rsidDel="00DB53E6">
          <w:rPr>
            <w:color w:val="000000" w:themeColor="text1"/>
          </w:rPr>
          <w:delText>20</w:delText>
        </w:r>
      </w:del>
      <w:r w:rsidR="00AB2C96" w:rsidRPr="00F13DB7">
        <w:rPr>
          <w:color w:val="000000" w:themeColor="text1"/>
        </w:rPr>
        <w:t>21.</w:t>
      </w:r>
    </w:p>
    <w:p w14:paraId="4545C7BF" w14:textId="01101F69" w:rsidR="00C36C07" w:rsidRPr="00F13DB7" w:rsidRDefault="00C36C07" w:rsidP="00C36C07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The next review meeting is proposed to be held at NLDC on </w:t>
      </w:r>
      <w:r w:rsidRPr="00F13DB7">
        <w:rPr>
          <w:color w:val="000000" w:themeColor="text1"/>
        </w:rPr>
        <w:t>15</w:t>
      </w:r>
      <w:r w:rsidRPr="00F13DB7">
        <w:rPr>
          <w:color w:val="000000" w:themeColor="text1"/>
          <w:vertAlign w:val="superscript"/>
        </w:rPr>
        <w:t>th</w:t>
      </w:r>
      <w:r w:rsidRPr="00F13DB7">
        <w:rPr>
          <w:color w:val="000000" w:themeColor="text1"/>
        </w:rPr>
        <w:t xml:space="preserve"> Dec 2021.</w:t>
      </w:r>
    </w:p>
    <w:p w14:paraId="63EE8FEA" w14:textId="210CBF35" w:rsidR="00C36C07" w:rsidRDefault="00C36C07" w:rsidP="00C36C07">
      <w:pPr>
        <w:pStyle w:val="ListParagraph"/>
        <w:jc w:val="both"/>
        <w:rPr>
          <w:color w:val="000000" w:themeColor="text1"/>
        </w:rPr>
      </w:pPr>
    </w:p>
    <w:p w14:paraId="11BE703C" w14:textId="6B967948" w:rsidR="009B4899" w:rsidRDefault="009B4899" w:rsidP="009B4899">
      <w:pPr>
        <w:ind w:left="360"/>
        <w:jc w:val="both"/>
        <w:rPr>
          <w:color w:val="000000" w:themeColor="text1"/>
        </w:rPr>
      </w:pPr>
    </w:p>
    <w:p w14:paraId="06B7AC55" w14:textId="3C44D592" w:rsidR="009B4899" w:rsidRPr="009B4899" w:rsidRDefault="009B4899" w:rsidP="009B4899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The meeting ended with vote of thanks to the chair.</w:t>
      </w:r>
    </w:p>
    <w:p w14:paraId="5B82E746" w14:textId="546DAC5C" w:rsidR="003A0283" w:rsidRDefault="003A0283" w:rsidP="008104BE">
      <w:pPr>
        <w:pStyle w:val="ListParagraph"/>
        <w:rPr>
          <w:b/>
          <w:bCs/>
          <w:color w:val="000000" w:themeColor="text1"/>
        </w:rPr>
      </w:pPr>
    </w:p>
    <w:p w14:paraId="426C101E" w14:textId="063897EF" w:rsidR="003A0283" w:rsidRDefault="003A0283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44295410" w14:textId="373041B1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5154F1AD" w14:textId="42C85389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1A3998DF" w14:textId="2EAA5E48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58EFBDA2" w14:textId="004AC2A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4F1A2921" w14:textId="39A8B420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18130F63" w14:textId="2E4201B0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354783AC" w14:textId="139322F2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0EB06001" w14:textId="1F5FC1C9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3799F112" w14:textId="27C20A18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5A0A0A4B" w14:textId="4E39B55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16EE9922" w14:textId="5A756E9D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66215EE4" w14:textId="29423336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6BB3650C" w14:textId="5C3873AB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7CBA6020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5F6B8C25" w14:textId="77777777" w:rsidR="003A0283" w:rsidRDefault="003A0283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3F184B28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2D19164E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6B6AA60F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1BE7845F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478A51BC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468EEB0B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56D23476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283C86A1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33B8BFF7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65A8EC80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5792982F" w14:textId="197F295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3E61BDE1" w14:textId="77777777" w:rsidR="002532F1" w:rsidRDefault="002532F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4AE07FAD" w14:textId="77777777" w:rsidR="00361D11" w:rsidRDefault="00361D11" w:rsidP="003A0283">
      <w:pPr>
        <w:pStyle w:val="ListParagraph"/>
        <w:jc w:val="center"/>
        <w:rPr>
          <w:b/>
          <w:bCs/>
          <w:color w:val="000000" w:themeColor="text1"/>
        </w:rPr>
      </w:pPr>
    </w:p>
    <w:p w14:paraId="128676B6" w14:textId="2DE5259B" w:rsidR="00340BFE" w:rsidRDefault="00340BFE" w:rsidP="003A0283">
      <w:pPr>
        <w:pStyle w:val="ListParagraph"/>
        <w:jc w:val="center"/>
        <w:rPr>
          <w:b/>
          <w:bCs/>
          <w:color w:val="000000" w:themeColor="text1"/>
        </w:rPr>
      </w:pPr>
      <w:r w:rsidRPr="00FA2E49">
        <w:rPr>
          <w:b/>
          <w:bCs/>
          <w:color w:val="000000" w:themeColor="text1"/>
        </w:rPr>
        <w:t>PARTICIPANTS</w:t>
      </w:r>
    </w:p>
    <w:p w14:paraId="73F29D68" w14:textId="77777777" w:rsidR="003A0283" w:rsidRPr="00FA2E49" w:rsidRDefault="003A0283" w:rsidP="003A0283">
      <w:pPr>
        <w:pStyle w:val="ListParagraph"/>
        <w:jc w:val="center"/>
        <w:rPr>
          <w:color w:val="000000" w:themeColor="text1"/>
        </w:rPr>
      </w:pPr>
    </w:p>
    <w:tbl>
      <w:tblPr>
        <w:tblW w:w="9810" w:type="dxa"/>
        <w:jc w:val="center"/>
        <w:tblLook w:val="0000" w:firstRow="0" w:lastRow="0" w:firstColumn="0" w:lastColumn="0" w:noHBand="0" w:noVBand="0"/>
      </w:tblPr>
      <w:tblGrid>
        <w:gridCol w:w="665"/>
        <w:gridCol w:w="4195"/>
        <w:gridCol w:w="4950"/>
      </w:tblGrid>
      <w:tr w:rsidR="00FA2E49" w:rsidRPr="00FA2E49" w14:paraId="49A0DE38" w14:textId="77777777" w:rsidTr="003A5112">
        <w:trPr>
          <w:trHeight w:val="2815"/>
          <w:jc w:val="center"/>
        </w:trPr>
        <w:tc>
          <w:tcPr>
            <w:tcW w:w="665" w:type="dxa"/>
          </w:tcPr>
          <w:p w14:paraId="4B84CF33" w14:textId="77777777" w:rsidR="00340BFE" w:rsidRPr="00FA2E49" w:rsidRDefault="00340BFE" w:rsidP="00874162">
            <w:pPr>
              <w:contextualSpacing/>
              <w:jc w:val="both"/>
              <w:rPr>
                <w:b/>
                <w:bCs/>
                <w:color w:val="000000" w:themeColor="text1"/>
              </w:rPr>
            </w:pPr>
          </w:p>
          <w:p w14:paraId="410DC260" w14:textId="77777777" w:rsidR="00340BFE" w:rsidRPr="00FA2E49" w:rsidRDefault="00340BFE" w:rsidP="00874162">
            <w:pPr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1.</w:t>
            </w:r>
          </w:p>
          <w:p w14:paraId="47E6B777" w14:textId="77777777" w:rsidR="00340BFE" w:rsidRPr="00FA2E49" w:rsidRDefault="00340BFE" w:rsidP="00874162">
            <w:pPr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2.</w:t>
            </w:r>
          </w:p>
          <w:p w14:paraId="79191ADB" w14:textId="77777777" w:rsidR="00340BFE" w:rsidRPr="00FA2E49" w:rsidRDefault="00340BFE" w:rsidP="00874162">
            <w:pPr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3.</w:t>
            </w:r>
          </w:p>
          <w:p w14:paraId="53284077" w14:textId="77777777" w:rsidR="00340BFE" w:rsidRPr="00FA2E49" w:rsidRDefault="00340BFE" w:rsidP="00874162">
            <w:pPr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4.</w:t>
            </w:r>
          </w:p>
          <w:p w14:paraId="38FE61DD" w14:textId="32B920D5" w:rsidR="00340BFE" w:rsidRPr="00FA2E49" w:rsidRDefault="00340BFE" w:rsidP="00874162">
            <w:pPr>
              <w:contextualSpacing/>
              <w:jc w:val="both"/>
              <w:rPr>
                <w:color w:val="000000" w:themeColor="text1"/>
              </w:rPr>
            </w:pPr>
          </w:p>
          <w:p w14:paraId="11FD3C05" w14:textId="77777777" w:rsidR="00340BFE" w:rsidRPr="00FA2E49" w:rsidRDefault="00340BFE" w:rsidP="00874162">
            <w:pPr>
              <w:rPr>
                <w:color w:val="000000" w:themeColor="text1"/>
              </w:rPr>
            </w:pPr>
          </w:p>
          <w:p w14:paraId="3AF45266" w14:textId="77777777" w:rsidR="00340BFE" w:rsidRPr="00FA2E49" w:rsidRDefault="00340BFE" w:rsidP="00874162">
            <w:pPr>
              <w:rPr>
                <w:color w:val="000000" w:themeColor="text1"/>
              </w:rPr>
            </w:pPr>
          </w:p>
        </w:tc>
        <w:tc>
          <w:tcPr>
            <w:tcW w:w="4195" w:type="dxa"/>
          </w:tcPr>
          <w:p w14:paraId="4A09F0F1" w14:textId="77777777" w:rsidR="00340BFE" w:rsidRPr="00FA2E49" w:rsidRDefault="00340BFE" w:rsidP="00874162">
            <w:pPr>
              <w:spacing w:after="0"/>
              <w:contextualSpacing/>
              <w:jc w:val="both"/>
              <w:rPr>
                <w:b/>
                <w:color w:val="000000" w:themeColor="text1"/>
              </w:rPr>
            </w:pPr>
            <w:r w:rsidRPr="00FA2E49">
              <w:rPr>
                <w:b/>
                <w:color w:val="000000" w:themeColor="text1"/>
              </w:rPr>
              <w:t xml:space="preserve">POSOCO </w:t>
            </w:r>
          </w:p>
          <w:p w14:paraId="7A6D17E0" w14:textId="2F194FBD" w:rsidR="00340BFE" w:rsidRPr="00FA2E49" w:rsidRDefault="00340BFE" w:rsidP="00874162">
            <w:pPr>
              <w:spacing w:after="0"/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 xml:space="preserve">Sh. Debasis </w:t>
            </w:r>
            <w:proofErr w:type="gramStart"/>
            <w:r w:rsidRPr="00FA2E49">
              <w:rPr>
                <w:color w:val="000000" w:themeColor="text1"/>
              </w:rPr>
              <w:t>De</w:t>
            </w:r>
            <w:ins w:id="15" w:author="posoco" w:date="2021-11-30T08:08:00Z">
              <w:r w:rsidR="00DB53E6">
                <w:rPr>
                  <w:color w:val="000000" w:themeColor="text1"/>
                </w:rPr>
                <w:t>,…</w:t>
              </w:r>
              <w:proofErr w:type="gramEnd"/>
              <w:r w:rsidR="00DB53E6">
                <w:rPr>
                  <w:color w:val="000000" w:themeColor="text1"/>
                </w:rPr>
                <w:t>………</w:t>
              </w:r>
            </w:ins>
          </w:p>
          <w:p w14:paraId="4639F3C5" w14:textId="5EE8002B" w:rsidR="00340BFE" w:rsidRPr="00FA2E49" w:rsidRDefault="00340BFE" w:rsidP="00874162">
            <w:pPr>
              <w:spacing w:after="0"/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Sh. S. C. Saxena</w:t>
            </w:r>
            <w:r w:rsidR="003A5112">
              <w:rPr>
                <w:color w:val="000000" w:themeColor="text1"/>
              </w:rPr>
              <w:t xml:space="preserve"> </w:t>
            </w:r>
            <w:ins w:id="16" w:author="posoco" w:date="2021-11-30T08:08:00Z">
              <w:r w:rsidR="00DB53E6">
                <w:rPr>
                  <w:color w:val="000000" w:themeColor="text1"/>
                </w:rPr>
                <w:t>………</w:t>
              </w:r>
              <w:proofErr w:type="gramStart"/>
              <w:r w:rsidR="00DB53E6">
                <w:rPr>
                  <w:color w:val="000000" w:themeColor="text1"/>
                </w:rPr>
                <w:t>…..</w:t>
              </w:r>
            </w:ins>
            <w:proofErr w:type="gramEnd"/>
          </w:p>
          <w:p w14:paraId="7DCF2673" w14:textId="71B15C84" w:rsidR="00340BFE" w:rsidRPr="00FA2E49" w:rsidRDefault="00340BFE" w:rsidP="00874162">
            <w:pPr>
              <w:spacing w:after="0"/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Sh. Subhendu Mukherjee</w:t>
            </w:r>
            <w:r w:rsidR="003A5112">
              <w:rPr>
                <w:color w:val="000000" w:themeColor="text1"/>
              </w:rPr>
              <w:t xml:space="preserve"> </w:t>
            </w:r>
            <w:ins w:id="17" w:author="posoco" w:date="2021-11-30T08:08:00Z">
              <w:r w:rsidR="00DB53E6">
                <w:rPr>
                  <w:color w:val="000000" w:themeColor="text1"/>
                </w:rPr>
                <w:t>……</w:t>
              </w:r>
            </w:ins>
            <w:ins w:id="18" w:author="posoco" w:date="2021-11-30T08:09:00Z">
              <w:r w:rsidR="00DB53E6">
                <w:rPr>
                  <w:color w:val="000000" w:themeColor="text1"/>
                </w:rPr>
                <w:t>…….</w:t>
              </w:r>
            </w:ins>
          </w:p>
          <w:p w14:paraId="1EF42A99" w14:textId="3DE5FAED" w:rsidR="00340BFE" w:rsidRPr="00FA2E49" w:rsidRDefault="00340BFE" w:rsidP="004C2DA8">
            <w:pPr>
              <w:spacing w:after="0"/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>S</w:t>
            </w:r>
            <w:r w:rsidR="00486AE3">
              <w:rPr>
                <w:color w:val="000000" w:themeColor="text1"/>
              </w:rPr>
              <w:t>mt. Manisha Subhlaxmi</w:t>
            </w:r>
            <w:ins w:id="19" w:author="posoco" w:date="2021-11-30T08:09:00Z">
              <w:r w:rsidR="00DB53E6">
                <w:rPr>
                  <w:color w:val="000000" w:themeColor="text1"/>
                </w:rPr>
                <w:t xml:space="preserve"> ……………</w:t>
              </w:r>
            </w:ins>
            <w:bookmarkStart w:id="20" w:name="_GoBack"/>
            <w:bookmarkEnd w:id="20"/>
          </w:p>
        </w:tc>
        <w:tc>
          <w:tcPr>
            <w:tcW w:w="4950" w:type="dxa"/>
          </w:tcPr>
          <w:p w14:paraId="1812FE42" w14:textId="77777777" w:rsidR="00340BFE" w:rsidRPr="00FA2E49" w:rsidRDefault="00340BFE" w:rsidP="00874162">
            <w:pPr>
              <w:spacing w:after="0"/>
              <w:jc w:val="both"/>
              <w:rPr>
                <w:b/>
                <w:bCs/>
                <w:color w:val="000000" w:themeColor="text1"/>
              </w:rPr>
            </w:pPr>
            <w:r w:rsidRPr="00FA2E49">
              <w:rPr>
                <w:b/>
                <w:bCs/>
                <w:color w:val="000000" w:themeColor="text1"/>
              </w:rPr>
              <w:t xml:space="preserve">       M/s PwC (Lead Applicant)</w:t>
            </w:r>
          </w:p>
          <w:p w14:paraId="2BB0F92D" w14:textId="5012D4AF" w:rsidR="00340BFE" w:rsidRPr="00FA2E49" w:rsidRDefault="00340BFE" w:rsidP="00340BFE">
            <w:pPr>
              <w:numPr>
                <w:ilvl w:val="0"/>
                <w:numId w:val="6"/>
              </w:numPr>
              <w:ind w:left="0" w:firstLine="0"/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 xml:space="preserve">Sh. Arijit </w:t>
            </w:r>
            <w:proofErr w:type="spellStart"/>
            <w:r w:rsidRPr="00FA2E49">
              <w:rPr>
                <w:color w:val="000000" w:themeColor="text1"/>
              </w:rPr>
              <w:t>Chakraborti</w:t>
            </w:r>
            <w:proofErr w:type="spellEnd"/>
            <w:ins w:id="21" w:author="posoco" w:date="2021-11-30T08:08:00Z">
              <w:r w:rsidR="00DB53E6">
                <w:rPr>
                  <w:color w:val="000000" w:themeColor="text1"/>
                </w:rPr>
                <w:t>, Project Manager</w:t>
              </w:r>
            </w:ins>
          </w:p>
          <w:p w14:paraId="5F01D4A2" w14:textId="28F462E5" w:rsidR="003A5112" w:rsidRPr="00FA2E49" w:rsidRDefault="003A5112" w:rsidP="003A5112">
            <w:pPr>
              <w:numPr>
                <w:ilvl w:val="0"/>
                <w:numId w:val="6"/>
              </w:numPr>
              <w:ind w:left="0" w:firstLine="0"/>
              <w:contextualSpacing/>
              <w:jc w:val="both"/>
              <w:rPr>
                <w:color w:val="000000" w:themeColor="text1"/>
              </w:rPr>
            </w:pPr>
            <w:r w:rsidRPr="00FA2E49">
              <w:rPr>
                <w:color w:val="000000" w:themeColor="text1"/>
              </w:rPr>
              <w:t xml:space="preserve">Sh. </w:t>
            </w:r>
            <w:proofErr w:type="spellStart"/>
            <w:r w:rsidR="00486AE3">
              <w:rPr>
                <w:color w:val="000000" w:themeColor="text1"/>
              </w:rPr>
              <w:t>Somick</w:t>
            </w:r>
            <w:proofErr w:type="spellEnd"/>
            <w:r w:rsidR="00486AE3">
              <w:rPr>
                <w:color w:val="000000" w:themeColor="text1"/>
              </w:rPr>
              <w:t xml:space="preserve"> Goswami</w:t>
            </w:r>
            <w:ins w:id="22" w:author="posoco" w:date="2021-11-30T08:08:00Z">
              <w:r w:rsidR="00DB53E6">
                <w:rPr>
                  <w:color w:val="000000" w:themeColor="text1"/>
                </w:rPr>
                <w:t>, ……………</w:t>
              </w:r>
            </w:ins>
          </w:p>
          <w:p w14:paraId="62B80B92" w14:textId="77777777" w:rsidR="00340BFE" w:rsidRPr="00FA2E49" w:rsidRDefault="00340BFE" w:rsidP="00486AE3">
            <w:pPr>
              <w:contextualSpacing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3A5112" w:rsidRPr="00FA2E49" w14:paraId="5F7242D3" w14:textId="77777777" w:rsidTr="00194E9D">
        <w:trPr>
          <w:trHeight w:val="1305"/>
          <w:jc w:val="center"/>
        </w:trPr>
        <w:tc>
          <w:tcPr>
            <w:tcW w:w="665" w:type="dxa"/>
          </w:tcPr>
          <w:p w14:paraId="3B79DFB0" w14:textId="77777777" w:rsidR="00340BFE" w:rsidRPr="00FA2E49" w:rsidRDefault="00340BFE" w:rsidP="00874162">
            <w:pPr>
              <w:spacing w:after="0"/>
              <w:contextualSpacing/>
              <w:jc w:val="both"/>
              <w:rPr>
                <w:color w:val="000000" w:themeColor="text1"/>
              </w:rPr>
            </w:pPr>
          </w:p>
          <w:p w14:paraId="4D873881" w14:textId="6D68EBF6" w:rsidR="00194E9D" w:rsidRPr="00FA2E49" w:rsidRDefault="00194E9D" w:rsidP="00F11EBC">
            <w:pPr>
              <w:spacing w:after="0"/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4195" w:type="dxa"/>
          </w:tcPr>
          <w:p w14:paraId="3AAD9C5A" w14:textId="4A6C6F11" w:rsidR="00340BFE" w:rsidRPr="00FA2E49" w:rsidRDefault="00340BFE" w:rsidP="003A0283">
            <w:pPr>
              <w:spacing w:line="240" w:lineRule="auto"/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4950" w:type="dxa"/>
          </w:tcPr>
          <w:p w14:paraId="2B290359" w14:textId="633D3E39" w:rsidR="00340BFE" w:rsidRPr="00FA2E49" w:rsidRDefault="00340BFE" w:rsidP="00F11EBC">
            <w:pPr>
              <w:spacing w:after="0"/>
              <w:jc w:val="center"/>
              <w:rPr>
                <w:color w:val="000000" w:themeColor="text1"/>
              </w:rPr>
            </w:pPr>
          </w:p>
        </w:tc>
      </w:tr>
    </w:tbl>
    <w:p w14:paraId="3D7A7C28" w14:textId="77777777" w:rsidR="00340BFE" w:rsidRPr="00FA2E49" w:rsidRDefault="00340BFE" w:rsidP="00340BFE">
      <w:pPr>
        <w:jc w:val="both"/>
        <w:rPr>
          <w:color w:val="000000" w:themeColor="text1"/>
        </w:rPr>
      </w:pPr>
    </w:p>
    <w:p w14:paraId="1EF9ECC4" w14:textId="77777777" w:rsidR="00340BFE" w:rsidRPr="00FA2E49" w:rsidRDefault="00340BFE" w:rsidP="00340BFE">
      <w:pPr>
        <w:jc w:val="both"/>
        <w:rPr>
          <w:color w:val="000000" w:themeColor="text1"/>
        </w:rPr>
      </w:pPr>
    </w:p>
    <w:p w14:paraId="73BA7AB7" w14:textId="0FD819EC" w:rsidR="00B7670B" w:rsidRPr="00FA2E49" w:rsidRDefault="00B7670B" w:rsidP="00B7670B">
      <w:pPr>
        <w:jc w:val="both"/>
        <w:rPr>
          <w:color w:val="000000" w:themeColor="text1"/>
        </w:rPr>
      </w:pPr>
    </w:p>
    <w:p w14:paraId="785A5B15" w14:textId="77777777" w:rsidR="00F03422" w:rsidRPr="00FA2E49" w:rsidRDefault="00F03422">
      <w:pPr>
        <w:rPr>
          <w:color w:val="000000" w:themeColor="text1"/>
        </w:rPr>
      </w:pPr>
    </w:p>
    <w:sectPr w:rsidR="00F03422" w:rsidRPr="00FA2E49" w:rsidSect="003A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74CCA" w14:textId="77777777" w:rsidR="007A4845" w:rsidRDefault="007A4845" w:rsidP="00340BFE">
      <w:pPr>
        <w:spacing w:after="0" w:line="240" w:lineRule="auto"/>
      </w:pPr>
      <w:r>
        <w:separator/>
      </w:r>
    </w:p>
  </w:endnote>
  <w:endnote w:type="continuationSeparator" w:id="0">
    <w:p w14:paraId="36CA0F42" w14:textId="77777777" w:rsidR="007A4845" w:rsidRDefault="007A4845" w:rsidP="0034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B6A7B" w14:textId="77777777" w:rsidR="007A4845" w:rsidRDefault="007A4845" w:rsidP="00340BFE">
      <w:pPr>
        <w:spacing w:after="0" w:line="240" w:lineRule="auto"/>
      </w:pPr>
      <w:r>
        <w:separator/>
      </w:r>
    </w:p>
  </w:footnote>
  <w:footnote w:type="continuationSeparator" w:id="0">
    <w:p w14:paraId="0E388056" w14:textId="77777777" w:rsidR="007A4845" w:rsidRDefault="007A4845" w:rsidP="0034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508"/>
    <w:multiLevelType w:val="hybridMultilevel"/>
    <w:tmpl w:val="BF6A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68DF"/>
    <w:multiLevelType w:val="hybridMultilevel"/>
    <w:tmpl w:val="DD12B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2E9"/>
    <w:multiLevelType w:val="hybridMultilevel"/>
    <w:tmpl w:val="F3AA8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796"/>
    <w:multiLevelType w:val="hybridMultilevel"/>
    <w:tmpl w:val="FE5CDCE6"/>
    <w:lvl w:ilvl="0" w:tplc="E8244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25A6F"/>
    <w:multiLevelType w:val="hybridMultilevel"/>
    <w:tmpl w:val="2A7E7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C123D"/>
    <w:multiLevelType w:val="hybridMultilevel"/>
    <w:tmpl w:val="FE5CDCE6"/>
    <w:lvl w:ilvl="0" w:tplc="E82449C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36E16"/>
    <w:multiLevelType w:val="hybridMultilevel"/>
    <w:tmpl w:val="3234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43CC0"/>
    <w:multiLevelType w:val="hybridMultilevel"/>
    <w:tmpl w:val="95F09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73037"/>
    <w:multiLevelType w:val="hybridMultilevel"/>
    <w:tmpl w:val="6824C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518F"/>
    <w:multiLevelType w:val="hybridMultilevel"/>
    <w:tmpl w:val="FE5CDCE6"/>
    <w:lvl w:ilvl="0" w:tplc="E82449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osoco">
    <w15:presenceInfo w15:providerId="Windows Live" w15:userId="b4d515f8d8a8e4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0B"/>
    <w:rsid w:val="000623F3"/>
    <w:rsid w:val="000E654A"/>
    <w:rsid w:val="000E71DA"/>
    <w:rsid w:val="00194E9D"/>
    <w:rsid w:val="002532F1"/>
    <w:rsid w:val="002C00CC"/>
    <w:rsid w:val="002D7FB6"/>
    <w:rsid w:val="00325AA6"/>
    <w:rsid w:val="00340BFE"/>
    <w:rsid w:val="00361D11"/>
    <w:rsid w:val="003A0283"/>
    <w:rsid w:val="003A5112"/>
    <w:rsid w:val="003D2069"/>
    <w:rsid w:val="003E0505"/>
    <w:rsid w:val="003F13E7"/>
    <w:rsid w:val="00435999"/>
    <w:rsid w:val="00445B70"/>
    <w:rsid w:val="00486AE3"/>
    <w:rsid w:val="004943C4"/>
    <w:rsid w:val="004A3B0B"/>
    <w:rsid w:val="004C2DA8"/>
    <w:rsid w:val="004D3E14"/>
    <w:rsid w:val="004F7150"/>
    <w:rsid w:val="00514F61"/>
    <w:rsid w:val="00540CC5"/>
    <w:rsid w:val="005413D1"/>
    <w:rsid w:val="00606750"/>
    <w:rsid w:val="00607D4B"/>
    <w:rsid w:val="0062310F"/>
    <w:rsid w:val="006D5657"/>
    <w:rsid w:val="007042EE"/>
    <w:rsid w:val="00736A9A"/>
    <w:rsid w:val="00761091"/>
    <w:rsid w:val="0077034D"/>
    <w:rsid w:val="007A4845"/>
    <w:rsid w:val="007A7858"/>
    <w:rsid w:val="007D0F02"/>
    <w:rsid w:val="008104BE"/>
    <w:rsid w:val="0087263F"/>
    <w:rsid w:val="008A4C78"/>
    <w:rsid w:val="008B308A"/>
    <w:rsid w:val="00913282"/>
    <w:rsid w:val="00927A36"/>
    <w:rsid w:val="009700C9"/>
    <w:rsid w:val="009B4899"/>
    <w:rsid w:val="00A352FA"/>
    <w:rsid w:val="00A662B4"/>
    <w:rsid w:val="00AB2C96"/>
    <w:rsid w:val="00B03280"/>
    <w:rsid w:val="00B04A5E"/>
    <w:rsid w:val="00B70D54"/>
    <w:rsid w:val="00B7670B"/>
    <w:rsid w:val="00B774E9"/>
    <w:rsid w:val="00BD643E"/>
    <w:rsid w:val="00C161AF"/>
    <w:rsid w:val="00C36C07"/>
    <w:rsid w:val="00C51AF3"/>
    <w:rsid w:val="00C727EC"/>
    <w:rsid w:val="00D04FB3"/>
    <w:rsid w:val="00D1493C"/>
    <w:rsid w:val="00D35DCA"/>
    <w:rsid w:val="00D84B75"/>
    <w:rsid w:val="00DB53E6"/>
    <w:rsid w:val="00DC7EB8"/>
    <w:rsid w:val="00DF3F6F"/>
    <w:rsid w:val="00E1041C"/>
    <w:rsid w:val="00E33953"/>
    <w:rsid w:val="00F03422"/>
    <w:rsid w:val="00F11EBC"/>
    <w:rsid w:val="00F13DB7"/>
    <w:rsid w:val="00F2708C"/>
    <w:rsid w:val="00FA2E49"/>
    <w:rsid w:val="00F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2AF4"/>
  <w15:chartTrackingRefBased/>
  <w15:docId w15:val="{4F3E7E7B-EFA9-4F38-9613-045EADCE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7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BF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0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BFE"/>
    <w:rPr>
      <w:lang w:val="en-US"/>
    </w:rPr>
  </w:style>
  <w:style w:type="table" w:styleId="GridTable1Light-Accent4">
    <w:name w:val="Grid Table 1 Light Accent 4"/>
    <w:basedOn w:val="TableNormal"/>
    <w:uiPriority w:val="46"/>
    <w:rsid w:val="00445B7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7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A3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Mukherjee (सुभेंदु मुखर्जी)</dc:creator>
  <cp:keywords/>
  <dc:description/>
  <cp:lastModifiedBy>posoco</cp:lastModifiedBy>
  <cp:revision>2</cp:revision>
  <cp:lastPrinted>2021-09-17T12:28:00Z</cp:lastPrinted>
  <dcterms:created xsi:type="dcterms:W3CDTF">2021-11-30T02:40:00Z</dcterms:created>
  <dcterms:modified xsi:type="dcterms:W3CDTF">2021-11-30T02:40:00Z</dcterms:modified>
</cp:coreProperties>
</file>